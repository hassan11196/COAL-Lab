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E3D" w:rsidRDefault="004E21A7" w:rsidP="00512E3D">
      <w:pPr>
        <w:pStyle w:val="TimesNewroman"/>
        <w:jc w:val="center"/>
        <w:rPr>
          <w:rFonts w:ascii="Cambria" w:hAnsi="Cambria" w:cs="Cambria"/>
          <w:b/>
          <w:bCs/>
          <w:color w:val="365F91"/>
          <w:sz w:val="40"/>
          <w:szCs w:val="40"/>
          <w:lang w:eastAsia="en-US" w:bidi="ar-SA"/>
        </w:rPr>
      </w:pPr>
      <w:r>
        <w:rPr>
          <w:rFonts w:ascii="Cambria" w:hAnsi="Cambria" w:cs="Cambria"/>
          <w:b/>
          <w:bCs/>
          <w:color w:val="365F91"/>
          <w:sz w:val="40"/>
          <w:szCs w:val="40"/>
          <w:lang w:eastAsia="en-US" w:bidi="ar-SA"/>
        </w:rPr>
        <w:t>Lab Session 0</w:t>
      </w:r>
      <w:r w:rsidR="00E82833">
        <w:rPr>
          <w:rFonts w:ascii="Cambria" w:hAnsi="Cambria" w:cs="Cambria"/>
          <w:b/>
          <w:bCs/>
          <w:color w:val="365F91"/>
          <w:sz w:val="40"/>
          <w:szCs w:val="40"/>
          <w:lang w:eastAsia="en-US" w:bidi="ar-SA"/>
        </w:rPr>
        <w:t>5</w:t>
      </w:r>
    </w:p>
    <w:p w:rsidR="00AC6955" w:rsidRDefault="00AC6955">
      <w:pPr>
        <w:pStyle w:val="TimesNewroman"/>
      </w:pPr>
    </w:p>
    <w:p w:rsidR="00AC6955" w:rsidRDefault="00AC6955">
      <w:pPr>
        <w:pStyle w:val="TimesNewroman"/>
      </w:pPr>
    </w:p>
    <w:p w:rsidR="00AC6955" w:rsidRDefault="004E21A7">
      <w:pPr>
        <w:pStyle w:val="TimesNewroman"/>
        <w:rPr>
          <w:rFonts w:ascii="Cambria" w:hAnsi="Cambria" w:cs="Cambria"/>
          <w:b/>
          <w:bCs/>
          <w:color w:val="365F91"/>
          <w:sz w:val="32"/>
          <w:szCs w:val="32"/>
          <w:lang w:eastAsia="en-US" w:bidi="ar-SA"/>
        </w:rPr>
      </w:pPr>
      <w:r>
        <w:rPr>
          <w:rFonts w:ascii="Cambria" w:hAnsi="Cambria" w:cs="Cambria"/>
          <w:b/>
          <w:bCs/>
          <w:color w:val="365F91"/>
          <w:sz w:val="32"/>
          <w:szCs w:val="32"/>
          <w:lang w:eastAsia="en-US" w:bidi="ar-SA"/>
        </w:rPr>
        <w:t>Objective</w:t>
      </w:r>
      <w:r w:rsidR="00E82833">
        <w:rPr>
          <w:rFonts w:ascii="Cambria" w:hAnsi="Cambria" w:cs="Cambria"/>
          <w:b/>
          <w:bCs/>
          <w:color w:val="365F91"/>
          <w:sz w:val="32"/>
          <w:szCs w:val="32"/>
          <w:lang w:eastAsia="en-US" w:bidi="ar-SA"/>
        </w:rPr>
        <w:t>s</w:t>
      </w:r>
    </w:p>
    <w:p w:rsidR="00AC6955" w:rsidRDefault="00AC6955">
      <w:pPr>
        <w:pStyle w:val="TimesNewroman"/>
      </w:pPr>
    </w:p>
    <w:p w:rsidR="00E00852" w:rsidRDefault="00E82833">
      <w:pPr>
        <w:pStyle w:val="TimesNewroman"/>
        <w:rPr>
          <w:rFonts w:ascii="Calibri" w:hAnsi="Calibri" w:cs="Calibri"/>
          <w:b/>
          <w:lang w:eastAsia="en-US" w:bidi="ar-SA"/>
        </w:rPr>
      </w:pPr>
      <w:r>
        <w:rPr>
          <w:rFonts w:ascii="Calibri" w:hAnsi="Calibri" w:cs="Calibri"/>
          <w:b/>
          <w:lang w:eastAsia="en-US" w:bidi="ar-SA"/>
        </w:rPr>
        <w:t>Arrays &amp; Loop</w:t>
      </w:r>
    </w:p>
    <w:p w:rsidR="00AC6955" w:rsidRDefault="00E82833">
      <w:pPr>
        <w:pStyle w:val="TimesNewroman"/>
        <w:numPr>
          <w:ilvl w:val="0"/>
          <w:numId w:val="6"/>
        </w:numPr>
        <w:rPr>
          <w:rFonts w:ascii="Calibri" w:hAnsi="Calibri" w:cs="Calibri"/>
          <w:lang w:eastAsia="en-US" w:bidi="ar-SA"/>
        </w:rPr>
      </w:pPr>
      <w:r>
        <w:rPr>
          <w:rFonts w:ascii="Calibri" w:hAnsi="Calibri" w:cs="Calibri"/>
          <w:lang w:eastAsia="en-US" w:bidi="ar-SA"/>
        </w:rPr>
        <w:t>Indexed operands</w:t>
      </w:r>
    </w:p>
    <w:p w:rsidR="00AC6955" w:rsidRDefault="00E82833">
      <w:pPr>
        <w:pStyle w:val="TimesNewroman"/>
        <w:numPr>
          <w:ilvl w:val="0"/>
          <w:numId w:val="6"/>
        </w:numPr>
        <w:rPr>
          <w:rFonts w:ascii="Calibri" w:hAnsi="Calibri" w:cs="Calibri"/>
          <w:lang w:eastAsia="en-US" w:bidi="ar-SA"/>
        </w:rPr>
      </w:pPr>
      <w:r>
        <w:rPr>
          <w:rFonts w:ascii="Calibri" w:hAnsi="Calibri" w:cs="Calibri"/>
          <w:lang w:eastAsia="en-US" w:bidi="ar-SA"/>
        </w:rPr>
        <w:t>Pointers</w:t>
      </w:r>
    </w:p>
    <w:p w:rsidR="00AC6955" w:rsidRDefault="00E82833">
      <w:pPr>
        <w:pStyle w:val="TimesNewroman"/>
        <w:numPr>
          <w:ilvl w:val="0"/>
          <w:numId w:val="6"/>
        </w:numPr>
        <w:rPr>
          <w:rFonts w:ascii="Calibri" w:hAnsi="Calibri" w:cs="Calibri"/>
          <w:lang w:eastAsia="en-US" w:bidi="ar-SA"/>
        </w:rPr>
      </w:pPr>
      <w:r>
        <w:rPr>
          <w:rFonts w:ascii="Calibri" w:hAnsi="Calibri" w:cs="Calibri"/>
          <w:lang w:eastAsia="en-US" w:bidi="ar-SA"/>
        </w:rPr>
        <w:t>JMP instruction</w:t>
      </w:r>
    </w:p>
    <w:p w:rsidR="00AC6955" w:rsidRPr="00E82833" w:rsidRDefault="00E82833" w:rsidP="00E82833">
      <w:pPr>
        <w:pStyle w:val="TimesNewroman"/>
        <w:numPr>
          <w:ilvl w:val="0"/>
          <w:numId w:val="6"/>
        </w:numPr>
      </w:pPr>
      <w:r>
        <w:rPr>
          <w:rFonts w:ascii="Calibri" w:hAnsi="Calibri" w:cs="Calibri"/>
          <w:lang w:eastAsia="en-US" w:bidi="ar-SA"/>
        </w:rPr>
        <w:t>LOOP instruction</w:t>
      </w:r>
    </w:p>
    <w:p w:rsidR="00E82833" w:rsidRDefault="00E82833" w:rsidP="00E82833">
      <w:pPr>
        <w:pStyle w:val="TimesNewroman"/>
      </w:pPr>
    </w:p>
    <w:p w:rsidR="00E00852" w:rsidRDefault="004E21A7">
      <w:pPr>
        <w:pStyle w:val="TimesNewroman"/>
        <w:jc w:val="center"/>
      </w:pPr>
      <w:r>
        <w:rPr>
          <w:noProof/>
          <w:lang w:eastAsia="en-US" w:bidi="ar-SA"/>
        </w:rPr>
        <w:drawing>
          <wp:anchor distT="0" distB="0" distL="114935" distR="114935" simplePos="0" relativeHeight="251659264"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C6955" w:rsidRDefault="00AC6955">
      <w:pPr>
        <w:pStyle w:val="TimesNewroman"/>
      </w:pPr>
    </w:p>
    <w:p w:rsidR="00AC6955" w:rsidRDefault="00E82833">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Indexed</w:t>
      </w:r>
      <w:r w:rsidR="004E21A7">
        <w:rPr>
          <w:rFonts w:ascii="Cambria" w:hAnsi="Cambria" w:cs="Cambria"/>
          <w:b/>
          <w:bCs/>
          <w:color w:val="365F91"/>
          <w:sz w:val="28"/>
          <w:szCs w:val="28"/>
          <w:lang w:eastAsia="en-US" w:bidi="ar-SA"/>
        </w:rPr>
        <w:t xml:space="preserve"> Operator</w:t>
      </w:r>
    </w:p>
    <w:p w:rsidR="00AC6955" w:rsidRDefault="00AC6955">
      <w:pPr>
        <w:pStyle w:val="TimesNewroman"/>
      </w:pPr>
    </w:p>
    <w:p w:rsidR="00AC6955" w:rsidRDefault="00AC6955">
      <w:pPr>
        <w:pStyle w:val="TimesNewroman"/>
      </w:pPr>
    </w:p>
    <w:p w:rsidR="00E00852" w:rsidRDefault="004E21A7">
      <w:pPr>
        <w:pStyle w:val="TimesNewroman"/>
        <w:numPr>
          <w:ilvl w:val="0"/>
          <w:numId w:val="7"/>
        </w:numPr>
        <w:ind w:firstLine="0"/>
        <w:rPr>
          <w:rFonts w:ascii="Cambria" w:hAnsi="Cambria" w:cs="Cambria"/>
          <w:b/>
          <w:bCs/>
          <w:color w:val="E36C0A"/>
          <w:lang w:eastAsia="en-US" w:bidi="ar-SA"/>
        </w:rPr>
      </w:pPr>
      <w:r>
        <w:rPr>
          <w:rFonts w:ascii="Cambria" w:hAnsi="Cambria" w:cs="Cambria"/>
          <w:b/>
          <w:bCs/>
          <w:color w:val="E36C0A"/>
          <w:lang w:eastAsia="en-US" w:bidi="ar-SA"/>
        </w:rPr>
        <w:t xml:space="preserve">Example in </w:t>
      </w:r>
      <w:r w:rsidR="00E004F2">
        <w:rPr>
          <w:rFonts w:ascii="Cambria" w:hAnsi="Cambria" w:cs="Cambria"/>
          <w:b/>
          <w:bCs/>
          <w:color w:val="E36C0A"/>
          <w:lang w:eastAsia="en-US" w:bidi="ar-SA"/>
        </w:rPr>
        <w:t xml:space="preserve">16-bit </w:t>
      </w:r>
      <w:r w:rsidR="00FE616B">
        <w:rPr>
          <w:rFonts w:ascii="Cambria" w:hAnsi="Cambria" w:cs="Cambria"/>
          <w:b/>
          <w:bCs/>
          <w:color w:val="E36C0A"/>
          <w:lang w:eastAsia="en-US" w:bidi="ar-SA"/>
        </w:rPr>
        <w:t>mode</w:t>
      </w:r>
    </w:p>
    <w:p w:rsidR="00AC6955" w:rsidRDefault="00AC6955">
      <w:pPr>
        <w:pStyle w:val="TimesNewroman"/>
      </w:pPr>
    </w:p>
    <w:p w:rsidR="00E00852" w:rsidRDefault="004E21A7">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SYNTAX:</w:t>
      </w:r>
    </w:p>
    <w:p w:rsidR="00E004F2" w:rsidRDefault="00E004F2">
      <w:pPr>
        <w:pStyle w:val="TimesNewroman"/>
        <w:ind w:firstLine="1440"/>
        <w:rPr>
          <w:rFonts w:ascii="Cambria" w:hAnsi="Cambria" w:cs="Cambria"/>
          <w:b/>
          <w:bCs/>
          <w:color w:val="000000"/>
          <w:sz w:val="22"/>
          <w:szCs w:val="22"/>
          <w:lang w:eastAsia="en-US" w:bidi="ar-SA"/>
        </w:rPr>
      </w:pPr>
      <w:r>
        <w:rPr>
          <w:rFonts w:ascii="Cambria" w:hAnsi="Cambria" w:cs="Cambria"/>
          <w:b/>
          <w:bCs/>
          <w:color w:val="000000"/>
          <w:sz w:val="22"/>
          <w:szCs w:val="22"/>
          <w:lang w:eastAsia="en-US" w:bidi="ar-SA"/>
        </w:rPr>
        <w:t>constant [ reg16 ]</w:t>
      </w:r>
      <w:r>
        <w:rPr>
          <w:rFonts w:ascii="Cambria" w:hAnsi="Cambria" w:cs="Cambria"/>
          <w:b/>
          <w:bCs/>
          <w:color w:val="000000"/>
          <w:sz w:val="22"/>
          <w:szCs w:val="22"/>
          <w:lang w:eastAsia="en-US" w:bidi="ar-SA"/>
        </w:rPr>
        <w:tab/>
      </w:r>
      <w:r>
        <w:rPr>
          <w:rFonts w:ascii="Cambria" w:hAnsi="Cambria" w:cs="Cambria"/>
          <w:b/>
          <w:bCs/>
          <w:color w:val="000000"/>
          <w:sz w:val="22"/>
          <w:szCs w:val="22"/>
          <w:lang w:eastAsia="en-US" w:bidi="ar-SA"/>
        </w:rPr>
        <w:tab/>
        <w:t xml:space="preserve">; reg16 can either </w:t>
      </w:r>
      <w:r w:rsidR="00221696">
        <w:rPr>
          <w:rFonts w:ascii="Cambria" w:hAnsi="Cambria" w:cs="Cambria"/>
          <w:b/>
          <w:bCs/>
          <w:color w:val="000000"/>
          <w:sz w:val="22"/>
          <w:szCs w:val="22"/>
          <w:lang w:eastAsia="en-US" w:bidi="ar-SA"/>
        </w:rPr>
        <w:t xml:space="preserve">be </w:t>
      </w:r>
      <w:r>
        <w:rPr>
          <w:rFonts w:ascii="Cambria" w:hAnsi="Cambria" w:cs="Cambria"/>
          <w:b/>
          <w:bCs/>
          <w:color w:val="000000"/>
          <w:sz w:val="22"/>
          <w:szCs w:val="22"/>
          <w:lang w:eastAsia="en-US" w:bidi="ar-SA"/>
        </w:rPr>
        <w:t>SI, DI, BX or BP</w:t>
      </w:r>
    </w:p>
    <w:p w:rsidR="00E00852" w:rsidRDefault="00E004F2">
      <w:pPr>
        <w:pStyle w:val="TimesNewroman"/>
        <w:ind w:firstLine="1440"/>
        <w:rPr>
          <w:rFonts w:ascii="Courier New" w:hAnsi="Courier New" w:cs="Courier New"/>
          <w:b/>
          <w:bCs/>
          <w:sz w:val="22"/>
          <w:szCs w:val="22"/>
          <w:lang w:eastAsia="en-US" w:bidi="ar-SA"/>
        </w:rPr>
      </w:pPr>
      <w:r>
        <w:rPr>
          <w:rFonts w:ascii="Cambria" w:hAnsi="Cambria" w:cs="Cambria"/>
          <w:b/>
          <w:bCs/>
          <w:color w:val="000000"/>
          <w:sz w:val="22"/>
          <w:szCs w:val="22"/>
          <w:lang w:eastAsia="en-US" w:bidi="ar-SA"/>
        </w:rPr>
        <w:t>[ constant + reg16 ]</w:t>
      </w:r>
      <w:r w:rsidR="004E21A7">
        <w:rPr>
          <w:rFonts w:ascii="Cambria" w:hAnsi="Cambria" w:cs="Cambria"/>
          <w:b/>
          <w:bCs/>
          <w:color w:val="000000"/>
          <w:sz w:val="22"/>
          <w:szCs w:val="22"/>
          <w:lang w:eastAsia="en-US" w:bidi="ar-SA"/>
        </w:rPr>
        <w:tab/>
      </w:r>
      <w:r w:rsidR="004E21A7">
        <w:rPr>
          <w:rFonts w:ascii="Cambria" w:hAnsi="Cambria" w:cs="Cambria"/>
          <w:b/>
          <w:bCs/>
          <w:color w:val="000000"/>
          <w:sz w:val="22"/>
          <w:szCs w:val="22"/>
          <w:lang w:eastAsia="en-US" w:bidi="ar-SA"/>
        </w:rPr>
        <w:tab/>
      </w:r>
    </w:p>
    <w:p w:rsidR="00E00852" w:rsidRDefault="00E00852">
      <w:pPr>
        <w:pStyle w:val="TimesNewroman"/>
        <w:ind w:firstLine="1440"/>
        <w:rPr>
          <w:rFonts w:ascii="Courier New" w:hAnsi="Courier New" w:cs="Courier New"/>
          <w:b/>
          <w:bCs/>
          <w:sz w:val="22"/>
          <w:szCs w:val="22"/>
          <w:lang w:eastAsia="en-US" w:bidi="ar-SA"/>
        </w:rPr>
      </w:pPr>
    </w:p>
    <w:p w:rsidR="00E00852" w:rsidRDefault="004E21A7">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EXAMPLE:</w:t>
      </w:r>
    </w:p>
    <w:p w:rsidR="00E004F2" w:rsidRPr="00E004F2" w:rsidRDefault="00E004F2" w:rsidP="00E004F2">
      <w:pPr>
        <w:pStyle w:val="TimesNewroman"/>
        <w:ind w:firstLine="144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.data</w:t>
      </w:r>
    </w:p>
    <w:p w:rsidR="00E004F2" w:rsidRPr="00E004F2" w:rsidRDefault="00E004F2" w:rsidP="00E004F2">
      <w:pPr>
        <w:pStyle w:val="TimesNewroman"/>
        <w:ind w:firstLine="144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arrayB</w:t>
      </w:r>
      <w:r w:rsidRPr="00E004F2">
        <w:rPr>
          <w:rFonts w:ascii="Times New Roman" w:hAnsi="Times New Roman" w:cs="Times New Roman"/>
          <w:sz w:val="22"/>
          <w:szCs w:val="22"/>
          <w:lang w:eastAsia="en-US" w:bidi="ar-SA"/>
        </w:rPr>
        <w:tab/>
        <w:t>db</w:t>
      </w:r>
      <w:r w:rsidRPr="00E004F2">
        <w:rPr>
          <w:rFonts w:ascii="Times New Roman" w:hAnsi="Times New Roman" w:cs="Times New Roman"/>
          <w:sz w:val="22"/>
          <w:szCs w:val="22"/>
          <w:lang w:eastAsia="en-US" w:bidi="ar-SA"/>
        </w:rPr>
        <w:tab/>
        <w:t>20, 40, 60, 80</w:t>
      </w:r>
    </w:p>
    <w:p w:rsidR="00E004F2" w:rsidRPr="00E004F2" w:rsidRDefault="00E004F2" w:rsidP="00E004F2">
      <w:pPr>
        <w:pStyle w:val="TimesNewroman"/>
        <w:ind w:firstLine="144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arrayW</w:t>
      </w:r>
      <w:r w:rsidRPr="00E004F2">
        <w:rPr>
          <w:rFonts w:ascii="Times New Roman" w:hAnsi="Times New Roman" w:cs="Times New Roman"/>
          <w:sz w:val="22"/>
          <w:szCs w:val="22"/>
          <w:lang w:eastAsia="en-US" w:bidi="ar-SA"/>
        </w:rPr>
        <w:tab/>
        <w:t>dw</w:t>
      </w:r>
      <w:r w:rsidRPr="00E004F2">
        <w:rPr>
          <w:rFonts w:ascii="Times New Roman" w:hAnsi="Times New Roman" w:cs="Times New Roman"/>
          <w:sz w:val="22"/>
          <w:szCs w:val="22"/>
          <w:lang w:eastAsia="en-US" w:bidi="ar-SA"/>
        </w:rPr>
        <w:tab/>
        <w:t>100, 150, 250, 300</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.code</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si, 1</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t>SI = 0001</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al, arrayB[si]</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t>AL = 40</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al, [arrayB + 3]</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t>AL = 80</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si, 2</w:t>
      </w:r>
      <w:r>
        <w:rPr>
          <w:rFonts w:ascii="Times New Roman" w:hAnsi="Times New Roman" w:cs="Times New Roman"/>
          <w:sz w:val="22"/>
          <w:szCs w:val="22"/>
          <w:lang w:eastAsia="en-US" w:bidi="ar-SA"/>
        </w:rPr>
        <w:tab/>
      </w:r>
      <w:r>
        <w:rPr>
          <w:rFonts w:ascii="Times New Roman" w:hAnsi="Times New Roman" w:cs="Times New Roman"/>
          <w:sz w:val="22"/>
          <w:szCs w:val="22"/>
          <w:lang w:eastAsia="en-US" w:bidi="ar-SA"/>
        </w:rPr>
        <w:tab/>
      </w:r>
      <w:r>
        <w:rPr>
          <w:rFonts w:ascii="Times New Roman" w:hAnsi="Times New Roman" w:cs="Times New Roman"/>
          <w:sz w:val="22"/>
          <w:szCs w:val="22"/>
          <w:lang w:eastAsia="en-US" w:bidi="ar-SA"/>
        </w:rPr>
        <w:tab/>
        <w:t>;</w:t>
      </w:r>
      <w:r>
        <w:rPr>
          <w:rFonts w:ascii="Times New Roman" w:hAnsi="Times New Roman" w:cs="Times New Roman"/>
          <w:sz w:val="22"/>
          <w:szCs w:val="22"/>
          <w:lang w:eastAsia="en-US" w:bidi="ar-SA"/>
        </w:rPr>
        <w:tab/>
        <w:t>SI = 2</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cx, arrayW[si]</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r>
      <w:r w:rsidR="00CB361C">
        <w:rPr>
          <w:rFonts w:ascii="Times New Roman" w:hAnsi="Times New Roman" w:cs="Times New Roman"/>
          <w:sz w:val="22"/>
          <w:szCs w:val="22"/>
          <w:lang w:eastAsia="en-US" w:bidi="ar-SA"/>
        </w:rPr>
        <w:t>C</w:t>
      </w:r>
      <w:r w:rsidRPr="00E004F2">
        <w:rPr>
          <w:rFonts w:ascii="Times New Roman" w:hAnsi="Times New Roman" w:cs="Times New Roman"/>
          <w:sz w:val="22"/>
          <w:szCs w:val="22"/>
          <w:lang w:eastAsia="en-US" w:bidi="ar-SA"/>
        </w:rPr>
        <w:t xml:space="preserve">X = </w:t>
      </w:r>
      <w:r w:rsidR="00CB361C">
        <w:rPr>
          <w:rFonts w:ascii="Times New Roman" w:hAnsi="Times New Roman" w:cs="Times New Roman"/>
          <w:sz w:val="22"/>
          <w:szCs w:val="22"/>
          <w:lang w:eastAsia="en-US" w:bidi="ar-SA"/>
        </w:rPr>
        <w:t>1</w:t>
      </w:r>
      <w:r>
        <w:rPr>
          <w:rFonts w:ascii="Times New Roman" w:hAnsi="Times New Roman" w:cs="Times New Roman"/>
          <w:sz w:val="22"/>
          <w:szCs w:val="22"/>
          <w:lang w:eastAsia="en-US" w:bidi="ar-SA"/>
        </w:rPr>
        <w:t>50</w:t>
      </w:r>
    </w:p>
    <w:p w:rsid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w:t>
      </w:r>
      <w:r>
        <w:rPr>
          <w:rFonts w:ascii="Times New Roman" w:hAnsi="Times New Roman" w:cs="Times New Roman"/>
          <w:sz w:val="22"/>
          <w:szCs w:val="22"/>
          <w:lang w:eastAsia="en-US" w:bidi="ar-SA"/>
        </w:rPr>
        <w:t>ov cx, [arrayW + 4]</w:t>
      </w:r>
      <w:r>
        <w:rPr>
          <w:rFonts w:ascii="Times New Roman" w:hAnsi="Times New Roman" w:cs="Times New Roman"/>
          <w:sz w:val="22"/>
          <w:szCs w:val="22"/>
          <w:lang w:eastAsia="en-US" w:bidi="ar-SA"/>
        </w:rPr>
        <w:tab/>
      </w:r>
      <w:r>
        <w:rPr>
          <w:rFonts w:ascii="Times New Roman" w:hAnsi="Times New Roman" w:cs="Times New Roman"/>
          <w:sz w:val="22"/>
          <w:szCs w:val="22"/>
          <w:lang w:eastAsia="en-US" w:bidi="ar-SA"/>
        </w:rPr>
        <w:tab/>
        <w:t>;</w:t>
      </w:r>
      <w:r>
        <w:rPr>
          <w:rFonts w:ascii="Times New Roman" w:hAnsi="Times New Roman" w:cs="Times New Roman"/>
          <w:sz w:val="22"/>
          <w:szCs w:val="22"/>
          <w:lang w:eastAsia="en-US" w:bidi="ar-SA"/>
        </w:rPr>
        <w:tab/>
      </w:r>
      <w:r w:rsidR="00CB361C">
        <w:rPr>
          <w:rFonts w:ascii="Times New Roman" w:hAnsi="Times New Roman" w:cs="Times New Roman"/>
          <w:sz w:val="22"/>
          <w:szCs w:val="22"/>
          <w:lang w:eastAsia="en-US" w:bidi="ar-SA"/>
        </w:rPr>
        <w:t>C</w:t>
      </w:r>
      <w:r>
        <w:rPr>
          <w:rFonts w:ascii="Times New Roman" w:hAnsi="Times New Roman" w:cs="Times New Roman"/>
          <w:sz w:val="22"/>
          <w:szCs w:val="22"/>
          <w:lang w:eastAsia="en-US" w:bidi="ar-SA"/>
        </w:rPr>
        <w:t xml:space="preserve">X = </w:t>
      </w:r>
      <w:r w:rsidR="00CB361C">
        <w:rPr>
          <w:rFonts w:ascii="Times New Roman" w:hAnsi="Times New Roman" w:cs="Times New Roman"/>
          <w:sz w:val="22"/>
          <w:szCs w:val="22"/>
          <w:lang w:eastAsia="en-US" w:bidi="ar-SA"/>
        </w:rPr>
        <w:t>25</w:t>
      </w:r>
      <w:r>
        <w:rPr>
          <w:rFonts w:ascii="Times New Roman" w:hAnsi="Times New Roman" w:cs="Times New Roman"/>
          <w:sz w:val="22"/>
          <w:szCs w:val="22"/>
          <w:lang w:eastAsia="en-US" w:bidi="ar-SA"/>
        </w:rPr>
        <w:t>0</w:t>
      </w:r>
    </w:p>
    <w:p w:rsidR="00411720" w:rsidRPr="00E004F2" w:rsidRDefault="00411720" w:rsidP="00E004F2">
      <w:pPr>
        <w:pStyle w:val="TimesNewroman"/>
        <w:ind w:left="720" w:firstLine="720"/>
        <w:rPr>
          <w:rFonts w:ascii="Times New Roman" w:hAnsi="Times New Roman" w:cs="Times New Roman"/>
          <w:sz w:val="22"/>
          <w:szCs w:val="22"/>
          <w:lang w:eastAsia="en-US" w:bidi="ar-SA"/>
        </w:rPr>
      </w:pPr>
    </w:p>
    <w:p w:rsidR="00AC6955" w:rsidRDefault="00AC6955">
      <w:pPr>
        <w:pStyle w:val="TimesNewroman"/>
      </w:pPr>
    </w:p>
    <w:p w:rsidR="00F03DB4" w:rsidRDefault="004E21A7" w:rsidP="00F03DB4">
      <w:pPr>
        <w:pStyle w:val="TimesNewroman"/>
        <w:numPr>
          <w:ilvl w:val="0"/>
          <w:numId w:val="7"/>
        </w:numPr>
        <w:ind w:firstLine="0"/>
        <w:rPr>
          <w:rFonts w:ascii="Cambria" w:hAnsi="Cambria" w:cs="Cambria"/>
          <w:b/>
          <w:bCs/>
          <w:color w:val="E36C0A"/>
          <w:lang w:eastAsia="en-US" w:bidi="ar-SA"/>
        </w:rPr>
        <w:pPrChange w:id="0" w:author="farah.sadia" w:date="2016-09-16T09:39:00Z">
          <w:pPr>
            <w:pStyle w:val="TimesNewroman"/>
            <w:numPr>
              <w:numId w:val="7"/>
            </w:numPr>
            <w:ind w:left="720" w:hanging="360"/>
          </w:pPr>
        </w:pPrChange>
      </w:pPr>
      <w:r>
        <w:rPr>
          <w:rFonts w:ascii="Cambria" w:hAnsi="Cambria" w:cs="Cambria"/>
          <w:b/>
          <w:bCs/>
          <w:color w:val="E36C0A"/>
          <w:lang w:eastAsia="en-US" w:bidi="ar-SA"/>
        </w:rPr>
        <w:t>Example in 32</w:t>
      </w:r>
      <w:r w:rsidR="00221696">
        <w:rPr>
          <w:rFonts w:ascii="Cambria" w:hAnsi="Cambria" w:cs="Cambria"/>
          <w:b/>
          <w:bCs/>
          <w:color w:val="E36C0A"/>
          <w:lang w:eastAsia="en-US" w:bidi="ar-SA"/>
        </w:rPr>
        <w:t>-bit mode</w:t>
      </w:r>
    </w:p>
    <w:p w:rsidR="00AC6955" w:rsidRDefault="00AC6955">
      <w:pPr>
        <w:pStyle w:val="TimesNewroman"/>
      </w:pPr>
    </w:p>
    <w:p w:rsidR="00F03DB4" w:rsidRDefault="004E21A7" w:rsidP="00F03DB4">
      <w:pPr>
        <w:pStyle w:val="TimesNewroman"/>
        <w:ind w:firstLine="1440"/>
        <w:rPr>
          <w:rFonts w:ascii="Cambria" w:hAnsi="Cambria" w:cs="Cambria"/>
          <w:b/>
          <w:bCs/>
          <w:color w:val="1F497D"/>
          <w:lang w:eastAsia="en-US" w:bidi="ar-SA"/>
        </w:rPr>
        <w:pPrChange w:id="1" w:author="farah.sadia" w:date="2016-09-16T09:39:00Z">
          <w:pPr>
            <w:pStyle w:val="TimesNewroman"/>
          </w:pPr>
        </w:pPrChange>
      </w:pPr>
      <w:r>
        <w:rPr>
          <w:rFonts w:ascii="Cambria" w:hAnsi="Cambria" w:cs="Cambria"/>
          <w:b/>
          <w:bCs/>
          <w:color w:val="1F497D"/>
          <w:lang w:eastAsia="en-US" w:bidi="ar-SA"/>
        </w:rPr>
        <w:t>SYNTAX:</w:t>
      </w:r>
    </w:p>
    <w:p w:rsidR="00411720" w:rsidRDefault="00221696" w:rsidP="00411720">
      <w:pPr>
        <w:pStyle w:val="TimesNewroman"/>
        <w:ind w:left="720" w:firstLine="720"/>
        <w:rPr>
          <w:rFonts w:ascii="Courier New" w:hAnsi="Courier New" w:cs="Courier New"/>
          <w:b/>
          <w:bCs/>
          <w:sz w:val="22"/>
          <w:szCs w:val="22"/>
          <w:lang w:eastAsia="en-US" w:bidi="ar-SA"/>
        </w:rPr>
      </w:pPr>
      <w:r>
        <w:rPr>
          <w:rFonts w:ascii="Cambria" w:hAnsi="Cambria" w:cs="Cambria"/>
          <w:b/>
          <w:bCs/>
          <w:color w:val="000000"/>
          <w:sz w:val="22"/>
          <w:szCs w:val="22"/>
          <w:lang w:eastAsia="en-US" w:bidi="ar-SA"/>
        </w:rPr>
        <w:t>constant [ reg32 ]</w:t>
      </w:r>
      <w:r w:rsidR="004E21A7">
        <w:rPr>
          <w:rFonts w:ascii="Cambria" w:hAnsi="Cambria" w:cs="Cambria"/>
          <w:b/>
          <w:bCs/>
          <w:color w:val="000000"/>
          <w:sz w:val="22"/>
          <w:szCs w:val="22"/>
          <w:lang w:eastAsia="en-US" w:bidi="ar-SA"/>
        </w:rPr>
        <w:tab/>
      </w:r>
      <w:r>
        <w:rPr>
          <w:rFonts w:ascii="Cambria" w:hAnsi="Cambria" w:cs="Cambria"/>
          <w:b/>
          <w:bCs/>
          <w:color w:val="000000"/>
          <w:sz w:val="22"/>
          <w:szCs w:val="22"/>
          <w:lang w:eastAsia="en-US" w:bidi="ar-SA"/>
        </w:rPr>
        <w:tab/>
        <w:t>;reg</w:t>
      </w:r>
      <w:r w:rsidR="00411720">
        <w:rPr>
          <w:rFonts w:ascii="Cambria" w:hAnsi="Cambria" w:cs="Cambria"/>
          <w:b/>
          <w:bCs/>
          <w:color w:val="000000"/>
          <w:sz w:val="22"/>
          <w:szCs w:val="22"/>
          <w:lang w:eastAsia="en-US" w:bidi="ar-SA"/>
        </w:rPr>
        <w:t>32</w:t>
      </w:r>
      <w:r>
        <w:rPr>
          <w:rFonts w:ascii="Cambria" w:hAnsi="Cambria" w:cs="Cambria"/>
          <w:b/>
          <w:bCs/>
          <w:color w:val="000000"/>
          <w:sz w:val="22"/>
          <w:szCs w:val="22"/>
          <w:lang w:eastAsia="en-US" w:bidi="ar-SA"/>
        </w:rPr>
        <w:t xml:space="preserve"> can </w:t>
      </w:r>
      <w:r w:rsidR="00411720">
        <w:rPr>
          <w:rFonts w:ascii="Cambria" w:hAnsi="Cambria" w:cs="Cambria"/>
          <w:b/>
          <w:bCs/>
          <w:color w:val="000000"/>
          <w:sz w:val="22"/>
          <w:szCs w:val="22"/>
          <w:lang w:eastAsia="en-US" w:bidi="ar-SA"/>
        </w:rPr>
        <w:t>be any of the 32-bit general registers</w:t>
      </w:r>
    </w:p>
    <w:p w:rsidR="00411720" w:rsidRDefault="00411720" w:rsidP="00411720">
      <w:pPr>
        <w:pStyle w:val="TimesNewroman"/>
        <w:ind w:left="720" w:firstLine="720"/>
        <w:rPr>
          <w:rFonts w:ascii="Courier New" w:hAnsi="Courier New" w:cs="Courier New"/>
          <w:b/>
          <w:bCs/>
          <w:sz w:val="22"/>
          <w:szCs w:val="22"/>
          <w:lang w:eastAsia="en-US" w:bidi="ar-SA"/>
        </w:rPr>
      </w:pPr>
      <w:r>
        <w:rPr>
          <w:rFonts w:ascii="Cambria" w:hAnsi="Cambria" w:cs="Cambria"/>
          <w:b/>
          <w:bCs/>
          <w:color w:val="000000"/>
          <w:sz w:val="22"/>
          <w:szCs w:val="22"/>
          <w:lang w:eastAsia="en-US" w:bidi="ar-SA"/>
        </w:rPr>
        <w:t>[ constant + reg32 ]</w:t>
      </w:r>
      <w:r>
        <w:rPr>
          <w:rFonts w:ascii="Cambria" w:hAnsi="Cambria" w:cs="Cambria"/>
          <w:b/>
          <w:bCs/>
          <w:color w:val="000000"/>
          <w:sz w:val="22"/>
          <w:szCs w:val="22"/>
          <w:lang w:eastAsia="en-US" w:bidi="ar-SA"/>
        </w:rPr>
        <w:tab/>
      </w:r>
    </w:p>
    <w:p w:rsidR="0041237E" w:rsidRDefault="0041237E" w:rsidP="00411720">
      <w:pPr>
        <w:pStyle w:val="TimesNewroman"/>
      </w:pPr>
    </w:p>
    <w:p w:rsidR="00F03DB4" w:rsidRDefault="004E21A7" w:rsidP="00F03DB4">
      <w:pPr>
        <w:pStyle w:val="TimesNewroman"/>
        <w:ind w:firstLine="1440"/>
        <w:rPr>
          <w:rFonts w:ascii="Cambria" w:hAnsi="Cambria" w:cs="Cambria"/>
          <w:b/>
          <w:bCs/>
          <w:color w:val="1F497D"/>
          <w:lang w:eastAsia="en-US" w:bidi="ar-SA"/>
        </w:rPr>
        <w:pPrChange w:id="2" w:author="farah.sadia" w:date="2016-09-16T09:39:00Z">
          <w:pPr>
            <w:pStyle w:val="TimesNewroman"/>
          </w:pPr>
        </w:pPrChange>
      </w:pPr>
      <w:r>
        <w:rPr>
          <w:rFonts w:ascii="Cambria" w:hAnsi="Cambria" w:cs="Cambria"/>
          <w:b/>
          <w:bCs/>
          <w:color w:val="1F497D"/>
          <w:lang w:eastAsia="en-US" w:bidi="ar-SA"/>
        </w:rPr>
        <w:t>EXAMPLE:</w:t>
      </w:r>
    </w:p>
    <w:p w:rsidR="00411720" w:rsidRPr="00411720" w:rsidRDefault="00411720" w:rsidP="00411720">
      <w:pPr>
        <w:pStyle w:val="TimesNewroman"/>
        <w:ind w:firstLine="144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.data</w:t>
      </w:r>
    </w:p>
    <w:p w:rsidR="00411720" w:rsidRDefault="00411720" w:rsidP="00411720">
      <w:pPr>
        <w:pStyle w:val="TimesNewroman"/>
        <w:ind w:firstLine="144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arrayB</w:t>
      </w:r>
      <w:r w:rsidRPr="00411720">
        <w:rPr>
          <w:rFonts w:ascii="Times New Roman" w:hAnsi="Times New Roman" w:cs="Times New Roman"/>
          <w:sz w:val="22"/>
          <w:szCs w:val="22"/>
          <w:lang w:eastAsia="en-US" w:bidi="ar-SA"/>
        </w:rPr>
        <w:tab/>
        <w:t>BYTE</w:t>
      </w:r>
      <w:r w:rsidRPr="00411720">
        <w:rPr>
          <w:rFonts w:ascii="Times New Roman" w:hAnsi="Times New Roman" w:cs="Times New Roman"/>
          <w:sz w:val="22"/>
          <w:szCs w:val="22"/>
          <w:lang w:eastAsia="en-US" w:bidi="ar-SA"/>
        </w:rPr>
        <w:tab/>
        <w:t>20, 40, 60, 80</w:t>
      </w:r>
    </w:p>
    <w:p w:rsid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.code</w:t>
      </w:r>
    </w:p>
    <w:p w:rsid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lastRenderedPageBreak/>
        <w:t>mov esi, 0</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al, arrayB[esi]</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inc esi</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al, arrayB[esi]</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esi, 3</w:t>
      </w:r>
    </w:p>
    <w:p w:rsid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al, [arrayB + esi]</w:t>
      </w:r>
    </w:p>
    <w:p w:rsidR="00503B43" w:rsidRDefault="00503B43" w:rsidP="00503B43">
      <w:pPr>
        <w:pStyle w:val="TimesNewroman"/>
        <w:rPr>
          <w:rFonts w:ascii="Times New Roman" w:hAnsi="Times New Roman" w:cs="Times New Roman"/>
          <w:sz w:val="22"/>
          <w:szCs w:val="22"/>
          <w:lang w:eastAsia="en-US" w:bidi="ar-SA"/>
        </w:rPr>
      </w:pPr>
    </w:p>
    <w:p w:rsidR="00F03DB4" w:rsidRDefault="00503B43" w:rsidP="00F03DB4">
      <w:pPr>
        <w:pStyle w:val="TimesNewroman"/>
        <w:numPr>
          <w:ilvl w:val="0"/>
          <w:numId w:val="7"/>
        </w:numPr>
        <w:ind w:firstLine="0"/>
        <w:rPr>
          <w:rFonts w:ascii="Cambria" w:hAnsi="Cambria" w:cs="Cambria"/>
          <w:b/>
          <w:bCs/>
          <w:color w:val="E36C0A"/>
          <w:lang w:eastAsia="en-US" w:bidi="ar-SA"/>
        </w:rPr>
        <w:pPrChange w:id="3" w:author="farah.sadia" w:date="2016-09-16T09:39:00Z">
          <w:pPr>
            <w:pStyle w:val="TimesNewroman"/>
            <w:numPr>
              <w:numId w:val="7"/>
            </w:numPr>
            <w:ind w:left="720" w:hanging="360"/>
          </w:pPr>
        </w:pPrChange>
      </w:pPr>
      <w:r>
        <w:rPr>
          <w:rFonts w:ascii="Cambria" w:hAnsi="Cambria" w:cs="Cambria"/>
          <w:b/>
          <w:bCs/>
          <w:color w:val="E36C0A"/>
          <w:lang w:eastAsia="en-US" w:bidi="ar-SA"/>
        </w:rPr>
        <w:t>Example using scale factors</w:t>
      </w:r>
    </w:p>
    <w:p w:rsidR="00503B43" w:rsidRDefault="00503B43" w:rsidP="00503B43">
      <w:pPr>
        <w:pStyle w:val="TimesNewroman"/>
      </w:pPr>
    </w:p>
    <w:p w:rsidR="00F03DB4" w:rsidRDefault="00503B43" w:rsidP="00F03DB4">
      <w:pPr>
        <w:pStyle w:val="TimesNewroman"/>
        <w:ind w:firstLine="1440"/>
        <w:rPr>
          <w:rFonts w:ascii="Cambria" w:hAnsi="Cambria" w:cs="Cambria"/>
          <w:b/>
          <w:bCs/>
          <w:color w:val="1F497D"/>
          <w:lang w:eastAsia="en-US" w:bidi="ar-SA"/>
        </w:rPr>
        <w:pPrChange w:id="4" w:author="farah.sadia" w:date="2016-09-16T09:39:00Z">
          <w:pPr>
            <w:pStyle w:val="TimesNewroman"/>
          </w:pPr>
        </w:pPrChange>
      </w:pPr>
      <w:r>
        <w:rPr>
          <w:rFonts w:ascii="Cambria" w:hAnsi="Cambria" w:cs="Cambria"/>
          <w:b/>
          <w:bCs/>
          <w:color w:val="1F497D"/>
          <w:lang w:eastAsia="en-US" w:bidi="ar-SA"/>
        </w:rPr>
        <w:t>SYNTAX:</w:t>
      </w:r>
    </w:p>
    <w:p w:rsidR="00503B43" w:rsidRPr="00503B43" w:rsidRDefault="00503B43" w:rsidP="00503B43">
      <w:pPr>
        <w:pStyle w:val="TimesNewroman"/>
        <w:ind w:left="720" w:firstLine="720"/>
        <w:rPr>
          <w:rFonts w:ascii="Cambria" w:hAnsi="Cambria" w:cs="Cambria"/>
          <w:b/>
          <w:bCs/>
          <w:color w:val="000000"/>
          <w:sz w:val="22"/>
          <w:szCs w:val="22"/>
          <w:lang w:eastAsia="en-US" w:bidi="ar-SA"/>
        </w:rPr>
      </w:pPr>
      <w:r>
        <w:rPr>
          <w:rFonts w:ascii="Cambria" w:hAnsi="Cambria" w:cs="Cambria"/>
          <w:b/>
          <w:bCs/>
          <w:color w:val="000000"/>
          <w:sz w:val="22"/>
          <w:szCs w:val="22"/>
          <w:lang w:eastAsia="en-US" w:bidi="ar-SA"/>
        </w:rPr>
        <w:t xml:space="preserve"> constant [ reg32 * TYPE constant]</w:t>
      </w:r>
    </w:p>
    <w:p w:rsidR="00503B43" w:rsidRDefault="00503B43" w:rsidP="00503B43">
      <w:pPr>
        <w:pStyle w:val="TimesNewroman"/>
      </w:pPr>
    </w:p>
    <w:p w:rsidR="00F03DB4" w:rsidRDefault="00503B43" w:rsidP="00F03DB4">
      <w:pPr>
        <w:pStyle w:val="TimesNewroman"/>
        <w:ind w:firstLine="1440"/>
        <w:rPr>
          <w:rFonts w:ascii="Cambria" w:hAnsi="Cambria" w:cs="Cambria"/>
          <w:b/>
          <w:bCs/>
          <w:color w:val="1F497D"/>
          <w:lang w:eastAsia="en-US" w:bidi="ar-SA"/>
        </w:rPr>
        <w:pPrChange w:id="5" w:author="farah.sadia" w:date="2016-09-16T09:39:00Z">
          <w:pPr>
            <w:pStyle w:val="TimesNewroman"/>
          </w:pPr>
        </w:pPrChange>
      </w:pPr>
      <w:r>
        <w:rPr>
          <w:rFonts w:ascii="Cambria" w:hAnsi="Cambria" w:cs="Cambria"/>
          <w:b/>
          <w:bCs/>
          <w:color w:val="1F497D"/>
          <w:lang w:eastAsia="en-US" w:bidi="ar-SA"/>
        </w:rPr>
        <w:t>EXAMPLE:</w:t>
      </w:r>
    </w:p>
    <w:p w:rsidR="00047910" w:rsidRDefault="00047910" w:rsidP="00047910">
      <w:pPr>
        <w:widowControl/>
        <w:suppressAutoHyphens w:val="0"/>
        <w:autoSpaceDE w:val="0"/>
        <w:autoSpaceDN w:val="0"/>
        <w:adjustRightInd w:val="0"/>
        <w:ind w:left="720" w:firstLine="720"/>
        <w:rPr>
          <w:rFonts w:ascii="Consolas" w:hAnsi="Consolas" w:cs="Consolas"/>
          <w:sz w:val="19"/>
          <w:szCs w:val="19"/>
          <w:lang w:bidi="ar-SA"/>
        </w:rPr>
      </w:pPr>
      <w:r>
        <w:rPr>
          <w:rFonts w:ascii="Consolas" w:hAnsi="Consolas" w:cs="Consolas"/>
          <w:sz w:val="19"/>
          <w:szCs w:val="19"/>
          <w:lang w:bidi="ar-SA"/>
        </w:rPr>
        <w:t>.data</w:t>
      </w:r>
    </w:p>
    <w:p w:rsidR="00047910" w:rsidRDefault="00047910" w:rsidP="00047910">
      <w:pPr>
        <w:widowControl/>
        <w:suppressAutoHyphens w:val="0"/>
        <w:autoSpaceDE w:val="0"/>
        <w:autoSpaceDN w:val="0"/>
        <w:adjustRightInd w:val="0"/>
        <w:ind w:left="720" w:firstLine="720"/>
        <w:rPr>
          <w:rFonts w:ascii="Consolas" w:hAnsi="Consolas" w:cs="Consolas"/>
          <w:sz w:val="19"/>
          <w:szCs w:val="19"/>
          <w:lang w:bidi="ar-SA"/>
        </w:rPr>
      </w:pPr>
      <w:r>
        <w:rPr>
          <w:rFonts w:ascii="Consolas" w:hAnsi="Consolas" w:cs="Consolas"/>
          <w:sz w:val="19"/>
          <w:szCs w:val="19"/>
          <w:lang w:bidi="ar-SA"/>
        </w:rPr>
        <w:t>arrayW</w:t>
      </w:r>
      <w:r>
        <w:rPr>
          <w:rFonts w:ascii="Consolas" w:hAnsi="Consolas" w:cs="Consolas"/>
          <w:sz w:val="19"/>
          <w:szCs w:val="19"/>
          <w:lang w:bidi="ar-SA"/>
        </w:rPr>
        <w:tab/>
        <w:t>WORD</w:t>
      </w:r>
      <w:r>
        <w:rPr>
          <w:rFonts w:ascii="Consolas" w:hAnsi="Consolas" w:cs="Consolas"/>
          <w:sz w:val="19"/>
          <w:szCs w:val="19"/>
          <w:lang w:bidi="ar-SA"/>
        </w:rPr>
        <w:tab/>
        <w:t>1000, 2000, 3000, 4000</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.code</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main PROC</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esi, 1</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arrayW[esi * TYPE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esi, 2</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arrayW[esi * TYPE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esi, 3</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arrayW[esi * TYPE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call DumpRegs</w:t>
      </w:r>
    </w:p>
    <w:p w:rsidR="00503B43" w:rsidRPr="00411720" w:rsidRDefault="00503B43" w:rsidP="00503B43">
      <w:pPr>
        <w:pStyle w:val="TimesNewroman"/>
        <w:rPr>
          <w:rFonts w:ascii="Times New Roman" w:hAnsi="Times New Roman" w:cs="Times New Roman"/>
          <w:sz w:val="22"/>
          <w:szCs w:val="22"/>
          <w:lang w:eastAsia="en-US" w:bidi="ar-SA"/>
        </w:rPr>
      </w:pPr>
    </w:p>
    <w:p w:rsidR="00AC6955" w:rsidRDefault="00AC6955">
      <w:pPr>
        <w:pStyle w:val="TimesNewroman"/>
      </w:pPr>
    </w:p>
    <w:p w:rsidR="00AC6955" w:rsidRDefault="00047910">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Pointers</w:t>
      </w:r>
    </w:p>
    <w:p w:rsidR="00AC6955" w:rsidRDefault="00AC6955">
      <w:pPr>
        <w:pStyle w:val="TimesNewroman"/>
      </w:pPr>
    </w:p>
    <w:p w:rsidR="00AC6955" w:rsidRDefault="004E21A7">
      <w:pPr>
        <w:pStyle w:val="TimesNewroman"/>
        <w:rPr>
          <w:rFonts w:ascii="Cambria" w:hAnsi="Cambria" w:cs="Cambria"/>
          <w:b/>
          <w:bCs/>
          <w:color w:val="1F497D"/>
          <w:lang w:eastAsia="en-US" w:bidi="ar-SA"/>
        </w:rPr>
      </w:pPr>
      <w:r>
        <w:rPr>
          <w:rFonts w:ascii="Cambria" w:hAnsi="Cambria" w:cs="Cambria"/>
          <w:b/>
          <w:bCs/>
          <w:color w:val="1F497D"/>
          <w:lang w:eastAsia="en-US" w:bidi="ar-SA"/>
        </w:rPr>
        <w:t xml:space="preserve"> </w:t>
      </w:r>
      <w:r>
        <w:rPr>
          <w:rFonts w:ascii="Cambria" w:hAnsi="Cambria" w:cs="Cambria"/>
          <w:b/>
          <w:bCs/>
          <w:color w:val="1F497D"/>
          <w:lang w:eastAsia="en-US" w:bidi="ar-SA"/>
        </w:rPr>
        <w:tab/>
        <w:t>SYNTAX:</w:t>
      </w:r>
    </w:p>
    <w:p w:rsidR="00F03DB4" w:rsidRDefault="00047910" w:rsidP="00F03DB4">
      <w:pPr>
        <w:pStyle w:val="TimesNewroman"/>
        <w:ind w:left="720"/>
        <w:rPr>
          <w:rFonts w:ascii="Cambria" w:hAnsi="Cambria" w:cs="Cambria"/>
          <w:b/>
          <w:bCs/>
          <w:color w:val="000000"/>
          <w:sz w:val="22"/>
          <w:szCs w:val="22"/>
          <w:lang w:eastAsia="en-US" w:bidi="ar-SA"/>
        </w:rPr>
        <w:pPrChange w:id="6" w:author="farah.sadia" w:date="2016-09-16T09:40:00Z">
          <w:pPr>
            <w:pStyle w:val="TimesNewroman"/>
          </w:pPr>
        </w:pPrChange>
      </w:pPr>
      <w:r>
        <w:rPr>
          <w:rFonts w:ascii="Cambria" w:hAnsi="Cambria" w:cs="Cambria"/>
          <w:b/>
          <w:bCs/>
          <w:color w:val="000000"/>
          <w:sz w:val="22"/>
          <w:szCs w:val="22"/>
          <w:lang w:eastAsia="en-US" w:bidi="ar-SA"/>
        </w:rPr>
        <w:t>constant1 TYPE OFFSET  constant2</w:t>
      </w:r>
    </w:p>
    <w:p w:rsidR="00AC6955" w:rsidRDefault="00AC6955">
      <w:pPr>
        <w:pStyle w:val="TimesNewroman"/>
      </w:pPr>
    </w:p>
    <w:p w:rsidR="0041237E" w:rsidRPr="00047910" w:rsidRDefault="004E21A7" w:rsidP="00047910">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EXAMPLE:</w:t>
      </w:r>
    </w:p>
    <w:p w:rsidR="00F03DB4" w:rsidRDefault="00F03DB4" w:rsidP="00F03DB4">
      <w:pPr>
        <w:pStyle w:val="TimesNewroman"/>
        <w:ind w:firstLine="1440"/>
        <w:pPrChange w:id="7" w:author="farah.sadia" w:date="2016-09-16T09:40:00Z">
          <w:pPr>
            <w:pStyle w:val="TimesNewroman"/>
          </w:pPr>
        </w:pPrChange>
      </w:pP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.data</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arrayW</w:t>
      </w:r>
      <w:r w:rsidRPr="00047910">
        <w:rPr>
          <w:rFonts w:ascii="Times New Roman" w:hAnsi="Times New Roman" w:cs="Times New Roman"/>
          <w:sz w:val="22"/>
          <w:szCs w:val="22"/>
          <w:lang w:eastAsia="en-US" w:bidi="ar-SA"/>
        </w:rPr>
        <w:tab/>
        <w:t>WORD</w:t>
      </w:r>
      <w:r w:rsidRPr="00047910">
        <w:rPr>
          <w:rFonts w:ascii="Times New Roman" w:hAnsi="Times New Roman" w:cs="Times New Roman"/>
          <w:sz w:val="22"/>
          <w:szCs w:val="22"/>
          <w:lang w:eastAsia="en-US" w:bidi="ar-SA"/>
        </w:rPr>
        <w:tab/>
        <w:t>1000, 2000, 3000, 4000</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ptrW DWORD OFFSET arrayW</w:t>
      </w:r>
    </w:p>
    <w:p w:rsidR="00047910" w:rsidRPr="00047910" w:rsidRDefault="00047910" w:rsidP="00047910">
      <w:pPr>
        <w:pStyle w:val="TimesNewroman"/>
        <w:ind w:left="720" w:firstLine="720"/>
      </w:pPr>
      <w:r w:rsidRPr="00047910">
        <w:t>.code</w:t>
      </w:r>
    </w:p>
    <w:p w:rsidR="00047910" w:rsidRPr="00047910" w:rsidRDefault="00047910" w:rsidP="00047910">
      <w:pPr>
        <w:pStyle w:val="TimesNewroman"/>
        <w:ind w:left="720" w:firstLine="720"/>
      </w:pPr>
      <w:r w:rsidRPr="00047910">
        <w:t>main PROC</w:t>
      </w:r>
    </w:p>
    <w:p w:rsidR="00AC6955" w:rsidRDefault="00047910" w:rsidP="00047910">
      <w:pPr>
        <w:pStyle w:val="TimesNewroman"/>
        <w:ind w:left="720" w:firstLine="720"/>
      </w:pPr>
      <w:r w:rsidRPr="00047910">
        <w:t>mov eax, [ptrW]</w:t>
      </w:r>
    </w:p>
    <w:p w:rsidR="00AC6955" w:rsidRDefault="00AC6955">
      <w:pPr>
        <w:pStyle w:val="TimesNewroman"/>
      </w:pPr>
    </w:p>
    <w:p w:rsidR="00AC6955" w:rsidRDefault="00AC6955">
      <w:pPr>
        <w:pStyle w:val="TimesNewroman"/>
      </w:pPr>
    </w:p>
    <w:p w:rsidR="0008043E" w:rsidRDefault="0008043E">
      <w:pPr>
        <w:pStyle w:val="TimesNewroman"/>
      </w:pPr>
    </w:p>
    <w:p w:rsidR="00AC6955" w:rsidRDefault="00650B34">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JMP</w:t>
      </w:r>
      <w:r w:rsidR="00047910">
        <w:rPr>
          <w:rFonts w:ascii="Cambria" w:hAnsi="Cambria" w:cs="Cambria"/>
          <w:b/>
          <w:bCs/>
          <w:color w:val="365F91"/>
          <w:sz w:val="28"/>
          <w:szCs w:val="28"/>
          <w:lang w:eastAsia="en-US" w:bidi="ar-SA"/>
        </w:rPr>
        <w:t xml:space="preserve"> instruction</w:t>
      </w:r>
    </w:p>
    <w:p w:rsidR="00650B34" w:rsidRDefault="00650B34" w:rsidP="00650B34">
      <w:pPr>
        <w:pStyle w:val="TimesNewroman"/>
        <w:rPr>
          <w:rFonts w:ascii="Cambria" w:hAnsi="Cambria" w:cs="Cambria"/>
          <w:b/>
          <w:bCs/>
          <w:color w:val="365F91"/>
          <w:sz w:val="28"/>
          <w:szCs w:val="28"/>
          <w:lang w:eastAsia="en-US" w:bidi="ar-SA"/>
        </w:rPr>
      </w:pPr>
    </w:p>
    <w:p w:rsidR="00F03DB4" w:rsidRDefault="00650B34" w:rsidP="00F03DB4">
      <w:pPr>
        <w:pStyle w:val="TimesNewroman"/>
        <w:ind w:firstLine="720"/>
        <w:rPr>
          <w:rFonts w:ascii="Cambria" w:hAnsi="Cambria" w:cs="Cambria"/>
          <w:b/>
          <w:bCs/>
          <w:color w:val="1F497D"/>
          <w:lang w:eastAsia="en-US" w:bidi="ar-SA"/>
        </w:rPr>
        <w:pPrChange w:id="8" w:author="farah.sadia" w:date="2016-09-16T09:40:00Z">
          <w:pPr>
            <w:pStyle w:val="TimesNewroman"/>
          </w:pPr>
        </w:pPrChange>
      </w:pPr>
      <w:r>
        <w:rPr>
          <w:rFonts w:ascii="Cambria" w:hAnsi="Cambria" w:cs="Cambria"/>
          <w:b/>
          <w:bCs/>
          <w:color w:val="1F497D"/>
          <w:lang w:eastAsia="en-US" w:bidi="ar-SA"/>
        </w:rPr>
        <w:t>SYNTAX:</w:t>
      </w:r>
    </w:p>
    <w:p w:rsidR="00650B34" w:rsidRDefault="00650B34" w:rsidP="00650B34">
      <w:pPr>
        <w:pStyle w:val="TimesNewroman"/>
        <w:rPr>
          <w:ins w:id="9" w:author="farah.sadia" w:date="2016-09-16T09:42:00Z"/>
          <w:rFonts w:ascii="Cambria" w:hAnsi="Cambria" w:cs="Cambria"/>
          <w:b/>
          <w:bCs/>
          <w:color w:val="000000"/>
          <w:lang w:eastAsia="en-US" w:bidi="ar-SA"/>
        </w:rPr>
      </w:pPr>
      <w:r>
        <w:rPr>
          <w:rFonts w:ascii="Cambria" w:hAnsi="Cambria" w:cs="Cambria"/>
          <w:b/>
          <w:bCs/>
          <w:color w:val="1F497D"/>
          <w:lang w:eastAsia="en-US" w:bidi="ar-SA"/>
        </w:rPr>
        <w:tab/>
      </w:r>
      <w:r>
        <w:rPr>
          <w:rFonts w:ascii="Cambria" w:hAnsi="Cambria" w:cs="Cambria"/>
          <w:b/>
          <w:bCs/>
          <w:color w:val="000000"/>
          <w:lang w:eastAsia="en-US" w:bidi="ar-SA"/>
        </w:rPr>
        <w:t>JMP destination</w:t>
      </w:r>
    </w:p>
    <w:p w:rsidR="00AC6955" w:rsidRDefault="00AC6955">
      <w:pPr>
        <w:pStyle w:val="TimesNewroman"/>
      </w:pPr>
    </w:p>
    <w:p w:rsidR="00F03DB4" w:rsidRDefault="0008043E" w:rsidP="00F03DB4">
      <w:pPr>
        <w:pStyle w:val="TimesNewroman"/>
        <w:ind w:firstLine="1440"/>
        <w:rPr>
          <w:rFonts w:ascii="Cambria" w:hAnsi="Cambria" w:cs="Cambria"/>
          <w:b/>
          <w:bCs/>
          <w:color w:val="1F497D"/>
          <w:lang w:eastAsia="en-US" w:bidi="ar-SA"/>
        </w:rPr>
        <w:pPrChange w:id="10" w:author="farah.sadia" w:date="2016-09-16T09:40:00Z">
          <w:pPr>
            <w:pStyle w:val="TimesNewroman"/>
          </w:pPr>
        </w:pPrChange>
      </w:pPr>
      <w:r>
        <w:rPr>
          <w:rFonts w:ascii="Cambria" w:hAnsi="Cambria" w:cs="Cambria"/>
          <w:b/>
          <w:bCs/>
          <w:color w:val="1F497D"/>
          <w:lang w:eastAsia="en-US" w:bidi="ar-SA"/>
        </w:rPr>
        <w:t>EXAMPLE:</w:t>
      </w:r>
    </w:p>
    <w:p w:rsidR="00F03DB4" w:rsidRDefault="004E21A7" w:rsidP="00F03DB4">
      <w:pPr>
        <w:pStyle w:val="TimesNewroman"/>
        <w:ind w:firstLine="1440"/>
        <w:rPr>
          <w:rFonts w:ascii="Times New Roman" w:hAnsi="Times New Roman" w:cs="Times New Roman"/>
          <w:lang w:eastAsia="en-US" w:bidi="ar-SA"/>
        </w:rPr>
        <w:pPrChange w:id="11" w:author="farah.sadia" w:date="2016-09-16T09:40:00Z">
          <w:pPr>
            <w:pStyle w:val="TimesNewroman"/>
          </w:pPr>
        </w:pPrChange>
      </w:pPr>
      <w:r>
        <w:rPr>
          <w:rFonts w:ascii="Times New Roman" w:hAnsi="Times New Roman" w:cs="Times New Roman"/>
          <w:lang w:eastAsia="en-US" w:bidi="ar-SA"/>
        </w:rPr>
        <w:t>.code</w:t>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p>
    <w:p w:rsidR="00F03DB4" w:rsidRDefault="00650B34" w:rsidP="00F03DB4">
      <w:pPr>
        <w:pStyle w:val="TimesNewroman"/>
        <w:ind w:firstLine="1440"/>
        <w:rPr>
          <w:rFonts w:ascii="Times New Roman" w:hAnsi="Times New Roman" w:cs="Times New Roman"/>
          <w:lang w:eastAsia="en-US" w:bidi="ar-SA"/>
        </w:rPr>
        <w:pPrChange w:id="12" w:author="farah.sadia" w:date="2016-09-16T09:40:00Z">
          <w:pPr>
            <w:pStyle w:val="TimesNewroman"/>
          </w:pPr>
        </w:pPrChange>
      </w:pPr>
      <w:r>
        <w:rPr>
          <w:rFonts w:ascii="Times New Roman" w:hAnsi="Times New Roman" w:cs="Times New Roman"/>
          <w:lang w:eastAsia="en-US" w:bidi="ar-SA"/>
        </w:rPr>
        <w:t>top:</w:t>
      </w:r>
      <w:r w:rsidR="004E21A7">
        <w:rPr>
          <w:rFonts w:ascii="Times New Roman" w:hAnsi="Times New Roman" w:cs="Times New Roman"/>
          <w:lang w:eastAsia="en-US" w:bidi="ar-SA"/>
        </w:rPr>
        <w:tab/>
      </w:r>
      <w:r w:rsidR="004E21A7">
        <w:rPr>
          <w:rFonts w:ascii="Times New Roman" w:hAnsi="Times New Roman" w:cs="Times New Roman"/>
          <w:lang w:eastAsia="en-US" w:bidi="ar-SA"/>
        </w:rPr>
        <w:tab/>
        <w:t xml:space="preserve">    </w:t>
      </w:r>
    </w:p>
    <w:p w:rsidR="0041237E" w:rsidRDefault="00650B34" w:rsidP="00650B34">
      <w:pPr>
        <w:pStyle w:val="TimesNewroman"/>
        <w:ind w:left="720" w:firstLine="1440"/>
        <w:rPr>
          <w:rFonts w:ascii="Times New Roman" w:hAnsi="Times New Roman" w:cs="Times New Roman"/>
          <w:lang w:eastAsia="en-US" w:bidi="ar-SA"/>
        </w:rPr>
      </w:pPr>
      <w:r>
        <w:rPr>
          <w:rFonts w:ascii="Times New Roman" w:hAnsi="Times New Roman" w:cs="Times New Roman"/>
          <w:lang w:eastAsia="en-US" w:bidi="ar-SA"/>
        </w:rPr>
        <w:t>; any statements</w:t>
      </w:r>
    </w:p>
    <w:p w:rsidR="00650B34" w:rsidRDefault="00650B34" w:rsidP="00650B34">
      <w:pPr>
        <w:pStyle w:val="TimesNewroman"/>
        <w:rPr>
          <w:rFonts w:ascii="Times New Roman" w:hAnsi="Times New Roman" w:cs="Times New Roman"/>
          <w:lang w:eastAsia="en-US" w:bidi="ar-SA"/>
        </w:rPr>
      </w:pPr>
      <w:r>
        <w:rPr>
          <w:rFonts w:ascii="Times New Roman" w:hAnsi="Times New Roman" w:cs="Times New Roman"/>
          <w:lang w:eastAsia="en-US" w:bidi="ar-SA"/>
        </w:rPr>
        <w:tab/>
      </w:r>
      <w:r>
        <w:rPr>
          <w:rFonts w:ascii="Times New Roman" w:hAnsi="Times New Roman" w:cs="Times New Roman"/>
          <w:lang w:eastAsia="en-US" w:bidi="ar-SA"/>
        </w:rPr>
        <w:tab/>
        <w:t>jmp top</w:t>
      </w:r>
    </w:p>
    <w:p w:rsidR="00AC6955" w:rsidRDefault="00AC6955">
      <w:pPr>
        <w:pStyle w:val="TimesNewroman"/>
      </w:pPr>
    </w:p>
    <w:p w:rsidR="00AC6955" w:rsidRDefault="00AC6955">
      <w:pPr>
        <w:pStyle w:val="TimesNewroman"/>
      </w:pPr>
    </w:p>
    <w:p w:rsidR="00AC6955" w:rsidRDefault="00650B34">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LOOP instruction</w:t>
      </w:r>
    </w:p>
    <w:p w:rsidR="00AC6955" w:rsidRDefault="00AC6955">
      <w:pPr>
        <w:pStyle w:val="TimesNewroman"/>
      </w:pPr>
    </w:p>
    <w:p w:rsidR="00F03DB4" w:rsidRDefault="004E21A7" w:rsidP="00F03DB4">
      <w:pPr>
        <w:pStyle w:val="TimesNewroman"/>
        <w:ind w:firstLine="720"/>
        <w:rPr>
          <w:rFonts w:ascii="Cambria" w:hAnsi="Cambria" w:cs="Cambria"/>
          <w:b/>
          <w:bCs/>
          <w:color w:val="1F497D"/>
          <w:lang w:eastAsia="en-US" w:bidi="ar-SA"/>
        </w:rPr>
        <w:pPrChange w:id="13" w:author="farah.sadia" w:date="2016-09-16T09:40:00Z">
          <w:pPr>
            <w:pStyle w:val="TimesNewroman"/>
          </w:pPr>
        </w:pPrChange>
      </w:pPr>
      <w:r>
        <w:rPr>
          <w:rFonts w:ascii="Cambria" w:hAnsi="Cambria" w:cs="Cambria"/>
          <w:b/>
          <w:bCs/>
          <w:color w:val="1F497D"/>
          <w:lang w:eastAsia="en-US" w:bidi="ar-SA"/>
        </w:rPr>
        <w:t>SYNTAX:</w:t>
      </w:r>
    </w:p>
    <w:p w:rsidR="00AC6955" w:rsidRDefault="004E21A7">
      <w:pPr>
        <w:pStyle w:val="TimesNewroman"/>
        <w:rPr>
          <w:ins w:id="14" w:author="farah.sadia" w:date="2016-09-16T09:42:00Z"/>
          <w:rFonts w:ascii="Cambria" w:hAnsi="Cambria" w:cs="Cambria"/>
          <w:b/>
          <w:bCs/>
          <w:color w:val="000000"/>
          <w:lang w:eastAsia="en-US" w:bidi="ar-SA"/>
        </w:rPr>
      </w:pPr>
      <w:r>
        <w:rPr>
          <w:rFonts w:ascii="Cambria" w:hAnsi="Cambria" w:cs="Cambria"/>
          <w:b/>
          <w:bCs/>
          <w:color w:val="1F497D"/>
          <w:lang w:eastAsia="en-US" w:bidi="ar-SA"/>
        </w:rPr>
        <w:tab/>
      </w:r>
      <w:r w:rsidR="00650B34">
        <w:rPr>
          <w:rFonts w:ascii="Cambria" w:hAnsi="Cambria" w:cs="Cambria"/>
          <w:b/>
          <w:bCs/>
          <w:color w:val="000000"/>
          <w:lang w:eastAsia="en-US" w:bidi="ar-SA"/>
        </w:rPr>
        <w:t>LOOP destination</w:t>
      </w:r>
    </w:p>
    <w:p w:rsidR="00731A7E" w:rsidRDefault="00731A7E">
      <w:pPr>
        <w:pStyle w:val="TimesNewroman"/>
        <w:rPr>
          <w:rFonts w:ascii="Cambria" w:hAnsi="Cambria" w:cs="Cambria"/>
          <w:b/>
          <w:bCs/>
          <w:color w:val="000000"/>
          <w:lang w:eastAsia="en-US" w:bidi="ar-SA"/>
        </w:rPr>
      </w:pPr>
    </w:p>
    <w:p w:rsidR="00F03DB4" w:rsidRDefault="004E21A7" w:rsidP="00F03DB4">
      <w:pPr>
        <w:pStyle w:val="TimesNewroman"/>
        <w:ind w:firstLine="1440"/>
        <w:rPr>
          <w:rFonts w:ascii="Cambria" w:hAnsi="Cambria" w:cs="Cambria"/>
          <w:b/>
          <w:bCs/>
          <w:color w:val="1F497D"/>
          <w:lang w:eastAsia="en-US" w:bidi="ar-SA"/>
        </w:rPr>
        <w:pPrChange w:id="15" w:author="farah.sadia" w:date="2016-09-16T09:41:00Z">
          <w:pPr>
            <w:pStyle w:val="TimesNewroman"/>
          </w:pPr>
        </w:pPrChange>
      </w:pPr>
      <w:r>
        <w:rPr>
          <w:rFonts w:ascii="Cambria" w:hAnsi="Cambria" w:cs="Cambria"/>
          <w:b/>
          <w:bCs/>
          <w:color w:val="1F497D"/>
          <w:lang w:eastAsia="en-US" w:bidi="ar-SA"/>
        </w:rPr>
        <w:t>EXAMPLE</w:t>
      </w:r>
      <w:r w:rsidR="00F265A3">
        <w:rPr>
          <w:rFonts w:ascii="Cambria" w:hAnsi="Cambria" w:cs="Cambria"/>
          <w:b/>
          <w:bCs/>
          <w:color w:val="1F497D"/>
          <w:lang w:eastAsia="en-US" w:bidi="ar-SA"/>
        </w:rPr>
        <w:t xml:space="preserve"> # 01</w:t>
      </w:r>
      <w:r>
        <w:rPr>
          <w:rFonts w:ascii="Cambria" w:hAnsi="Cambria" w:cs="Cambria"/>
          <w:b/>
          <w:bCs/>
          <w:color w:val="1F497D"/>
          <w:lang w:eastAsia="en-US" w:bidi="ar-SA"/>
        </w:rPr>
        <w:t xml:space="preserve">: </w:t>
      </w:r>
    </w:p>
    <w:p w:rsidR="00F03DB4" w:rsidRDefault="00F03DB4" w:rsidP="00F03DB4">
      <w:pPr>
        <w:pStyle w:val="TimesNewroman"/>
        <w:ind w:firstLine="1440"/>
        <w:pPrChange w:id="16" w:author="farah.sadia" w:date="2016-09-16T09:41:00Z">
          <w:pPr>
            <w:pStyle w:val="TimesNewroman"/>
          </w:pPr>
        </w:pPrChange>
      </w:pPr>
    </w:p>
    <w:p w:rsidR="00B24217" w:rsidRPr="00B24217" w:rsidRDefault="00B24217" w:rsidP="00B24217">
      <w:pPr>
        <w:pStyle w:val="TimesNewroman"/>
        <w:ind w:firstLine="1440"/>
        <w:rPr>
          <w:rFonts w:ascii="Times New Roman" w:hAnsi="Times New Roman" w:cs="Times New Roman"/>
          <w:lang w:eastAsia="en-US" w:bidi="ar-SA"/>
        </w:rPr>
      </w:pPr>
      <w:r w:rsidRPr="00B24217">
        <w:rPr>
          <w:rFonts w:ascii="Times New Roman" w:hAnsi="Times New Roman" w:cs="Times New Roman"/>
          <w:lang w:eastAsia="en-US" w:bidi="ar-SA"/>
        </w:rPr>
        <w:t>.data</w:t>
      </w:r>
    </w:p>
    <w:p w:rsidR="0041237E" w:rsidRPr="00B24217" w:rsidRDefault="00B24217" w:rsidP="00B24217">
      <w:pPr>
        <w:pStyle w:val="TimesNewroman"/>
        <w:ind w:firstLine="1440"/>
        <w:rPr>
          <w:rFonts w:ascii="Times New Roman" w:hAnsi="Times New Roman" w:cs="Times New Roman"/>
          <w:lang w:eastAsia="en-US" w:bidi="ar-SA"/>
        </w:rPr>
      </w:pPr>
      <w:r w:rsidRPr="00B24217">
        <w:rPr>
          <w:rFonts w:ascii="Times New Roman" w:hAnsi="Times New Roman" w:cs="Times New Roman"/>
          <w:lang w:eastAsia="en-US" w:bidi="ar-SA"/>
        </w:rPr>
        <w:t>intArray WORD 100, 200, 300, 400, 500</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.code</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main PROC</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mov esi, 0</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mov ax, 0</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mov ecx, LENGTHOF intArray</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L1:</w:t>
      </w:r>
    </w:p>
    <w:p w:rsidR="00B24217" w:rsidRPr="00B24217" w:rsidRDefault="00B24217" w:rsidP="00B24217">
      <w:pPr>
        <w:pStyle w:val="TimesNewroman"/>
        <w:ind w:left="1440" w:firstLine="720"/>
        <w:rPr>
          <w:rFonts w:ascii="Times New Roman" w:hAnsi="Times New Roman" w:cs="Times New Roman"/>
          <w:lang w:eastAsia="en-US" w:bidi="ar-SA"/>
        </w:rPr>
      </w:pPr>
      <w:r w:rsidRPr="00B24217">
        <w:rPr>
          <w:rFonts w:ascii="Times New Roman" w:hAnsi="Times New Roman" w:cs="Times New Roman"/>
          <w:lang w:eastAsia="en-US" w:bidi="ar-SA"/>
        </w:rPr>
        <w:t>mov ax, intArray [esi]</w:t>
      </w:r>
    </w:p>
    <w:p w:rsidR="00B24217" w:rsidRPr="00B24217" w:rsidRDefault="00B24217" w:rsidP="00B24217">
      <w:pPr>
        <w:pStyle w:val="TimesNewroman"/>
        <w:ind w:left="1440" w:firstLine="720"/>
        <w:rPr>
          <w:rFonts w:ascii="Times New Roman" w:hAnsi="Times New Roman" w:cs="Times New Roman"/>
          <w:lang w:eastAsia="en-US" w:bidi="ar-SA"/>
        </w:rPr>
      </w:pPr>
      <w:r w:rsidRPr="00B24217">
        <w:rPr>
          <w:rFonts w:ascii="Times New Roman" w:hAnsi="Times New Roman" w:cs="Times New Roman"/>
          <w:lang w:eastAsia="en-US" w:bidi="ar-SA"/>
        </w:rPr>
        <w:t>add esi, TYPE intArray</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loop L1</w:t>
      </w:r>
    </w:p>
    <w:p w:rsidR="00B17BAE" w:rsidRDefault="00B17BAE" w:rsidP="00B17BAE">
      <w:pPr>
        <w:pStyle w:val="TimesNewroman"/>
      </w:pPr>
    </w:p>
    <w:p w:rsidR="00B17BAE" w:rsidRDefault="00B17BAE" w:rsidP="00B17BAE">
      <w:pPr>
        <w:pStyle w:val="TimesNewroman"/>
        <w:ind w:firstLine="1440"/>
        <w:rPr>
          <w:rFonts w:ascii="Courier New" w:hAnsi="Courier New" w:cs="Courier New"/>
          <w:b/>
          <w:bCs/>
          <w:sz w:val="22"/>
          <w:szCs w:val="22"/>
          <w:lang w:eastAsia="en-US" w:bidi="ar-SA"/>
        </w:rPr>
      </w:pPr>
    </w:p>
    <w:p w:rsidR="00B17BAE" w:rsidRDefault="00B17BAE" w:rsidP="00B17BAE">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EXAMPLE</w:t>
      </w:r>
      <w:r w:rsidR="00F265A3">
        <w:rPr>
          <w:rFonts w:ascii="Cambria" w:hAnsi="Cambria" w:cs="Cambria"/>
          <w:b/>
          <w:bCs/>
          <w:color w:val="1F497D"/>
          <w:lang w:eastAsia="en-US" w:bidi="ar-SA"/>
        </w:rPr>
        <w:t xml:space="preserve"> # 02</w:t>
      </w:r>
      <w:r>
        <w:rPr>
          <w:rFonts w:ascii="Cambria" w:hAnsi="Cambria" w:cs="Cambria"/>
          <w:b/>
          <w:bCs/>
          <w:color w:val="1F497D"/>
          <w:lang w:eastAsia="en-US" w:bidi="ar-SA"/>
        </w:rPr>
        <w:t>:</w:t>
      </w:r>
    </w:p>
    <w:p w:rsidR="00B24217" w:rsidRDefault="00B24217">
      <w:pPr>
        <w:pStyle w:val="TimesNewroman"/>
      </w:pP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mov eax, 0</w:t>
      </w: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mov ebx, 0</w:t>
      </w: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mov ecx, 5</w:t>
      </w:r>
    </w:p>
    <w:p w:rsidR="0008043E" w:rsidRPr="0008043E" w:rsidRDefault="0008043E" w:rsidP="0008043E">
      <w:pPr>
        <w:pStyle w:val="TimesNewroman"/>
        <w:ind w:firstLine="1440"/>
        <w:rPr>
          <w:rFonts w:ascii="Times New Roman" w:hAnsi="Times New Roman" w:cs="Times New Roman"/>
          <w:lang w:eastAsia="en-US" w:bidi="ar-SA"/>
        </w:rPr>
      </w:pP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L1:</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inc eax</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mov edx, ecx</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mov ecx, 10</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L2:</w:t>
      </w:r>
    </w:p>
    <w:p w:rsidR="0008043E" w:rsidRPr="0008043E" w:rsidRDefault="0008043E" w:rsidP="0008043E">
      <w:pPr>
        <w:pStyle w:val="TimesNewroman"/>
        <w:ind w:left="1440" w:firstLine="1440"/>
        <w:rPr>
          <w:rFonts w:ascii="Times New Roman" w:hAnsi="Times New Roman" w:cs="Times New Roman"/>
          <w:lang w:eastAsia="en-US" w:bidi="ar-SA"/>
        </w:rPr>
      </w:pPr>
      <w:r w:rsidRPr="0008043E">
        <w:rPr>
          <w:rFonts w:ascii="Times New Roman" w:hAnsi="Times New Roman" w:cs="Times New Roman"/>
          <w:lang w:eastAsia="en-US" w:bidi="ar-SA"/>
        </w:rPr>
        <w:t>inc ebx</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loop L2</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mov ecx, edx</w:t>
      </w:r>
    </w:p>
    <w:p w:rsidR="00B17BA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loop L1</w:t>
      </w:r>
    </w:p>
    <w:p w:rsidR="00B17BAE" w:rsidRDefault="00B17BAE">
      <w:pPr>
        <w:pStyle w:val="TimesNewroman"/>
      </w:pPr>
    </w:p>
    <w:p w:rsidR="0008043E" w:rsidRDefault="0008043E">
      <w:pPr>
        <w:pStyle w:val="TimesNewroman"/>
      </w:pPr>
    </w:p>
    <w:p w:rsidR="00AC6955" w:rsidRDefault="004E21A7">
      <w:pPr>
        <w:pStyle w:val="TimesNewroman"/>
        <w:rPr>
          <w:rFonts w:ascii="Times New Roman" w:hAnsi="Times New Roman" w:cs="Times New Roman"/>
          <w:b/>
          <w:color w:val="4F81BD"/>
          <w:sz w:val="28"/>
          <w:szCs w:val="28"/>
          <w:u w:val="single"/>
          <w:lang w:eastAsia="en-US" w:bidi="ar-SA"/>
        </w:rPr>
      </w:pPr>
      <w:r>
        <w:rPr>
          <w:rFonts w:ascii="Times New Roman" w:hAnsi="Times New Roman" w:cs="Times New Roman"/>
          <w:b/>
          <w:color w:val="4F81BD"/>
          <w:sz w:val="28"/>
          <w:szCs w:val="28"/>
          <w:u w:val="single"/>
          <w:lang w:eastAsia="en-US" w:bidi="ar-SA"/>
        </w:rPr>
        <w:lastRenderedPageBreak/>
        <w:t>ACTIVITIES:</w:t>
      </w:r>
    </w:p>
    <w:p w:rsidR="00AC6955" w:rsidRDefault="00AC6955">
      <w:pPr>
        <w:pStyle w:val="TimesNewroman"/>
      </w:pPr>
    </w:p>
    <w:p w:rsidR="00DD35AE" w:rsidRPr="00B00960" w:rsidRDefault="00B24217" w:rsidP="00512E3D">
      <w:pPr>
        <w:pStyle w:val="NoSpacing"/>
        <w:rPr>
          <w:lang w:eastAsia="en-US" w:bidi="ar-SA"/>
        </w:rPr>
      </w:pPr>
      <w:r>
        <w:rPr>
          <w:lang w:eastAsia="en-US" w:bidi="ar-SA"/>
        </w:rPr>
        <w:t>1</w:t>
      </w:r>
      <w:r w:rsidR="00DD35AE" w:rsidRPr="00B00960">
        <w:rPr>
          <w:lang w:eastAsia="en-US" w:bidi="ar-SA"/>
        </w:rPr>
        <w:t>. Use following array declarations:</w:t>
      </w:r>
      <w:r w:rsidR="00DD35AE" w:rsidRPr="00B00960">
        <w:rPr>
          <w:lang w:eastAsia="en-US" w:bidi="ar-SA"/>
        </w:rPr>
        <w:br/>
        <w:t>arrayB</w:t>
      </w:r>
      <w:r w:rsidR="007F7538">
        <w:rPr>
          <w:lang w:eastAsia="en-US" w:bidi="ar-SA"/>
        </w:rPr>
        <w:tab/>
      </w:r>
      <w:r w:rsidR="007F7538">
        <w:rPr>
          <w:lang w:eastAsia="en-US" w:bidi="ar-SA"/>
        </w:rPr>
        <w:tab/>
      </w:r>
      <w:r w:rsidR="00DD35AE" w:rsidRPr="00B00960">
        <w:rPr>
          <w:lang w:eastAsia="en-US" w:bidi="ar-SA"/>
        </w:rPr>
        <w:t xml:space="preserve">BYTE </w:t>
      </w:r>
      <w:r w:rsidR="007F7538">
        <w:rPr>
          <w:lang w:eastAsia="en-US" w:bidi="ar-SA"/>
        </w:rPr>
        <w:tab/>
      </w:r>
      <w:r w:rsidR="007F7538">
        <w:rPr>
          <w:lang w:eastAsia="en-US" w:bidi="ar-SA"/>
        </w:rPr>
        <w:tab/>
      </w:r>
      <w:r w:rsidR="00BA5B30">
        <w:rPr>
          <w:lang w:eastAsia="en-US" w:bidi="ar-SA"/>
        </w:rPr>
        <w:t>6</w:t>
      </w:r>
      <w:r w:rsidR="00DD35AE" w:rsidRPr="00B00960">
        <w:rPr>
          <w:lang w:eastAsia="en-US" w:bidi="ar-SA"/>
        </w:rPr>
        <w:t xml:space="preserve">0, </w:t>
      </w:r>
      <w:r w:rsidR="00BA5B30">
        <w:rPr>
          <w:lang w:eastAsia="en-US" w:bidi="ar-SA"/>
        </w:rPr>
        <w:t>7</w:t>
      </w:r>
      <w:r w:rsidR="00DD35AE" w:rsidRPr="00B00960">
        <w:rPr>
          <w:lang w:eastAsia="en-US" w:bidi="ar-SA"/>
        </w:rPr>
        <w:t xml:space="preserve">0, </w:t>
      </w:r>
      <w:r w:rsidR="00BA5B30">
        <w:rPr>
          <w:lang w:eastAsia="en-US" w:bidi="ar-SA"/>
        </w:rPr>
        <w:t>8</w:t>
      </w:r>
      <w:r w:rsidR="00DD35AE" w:rsidRPr="00B00960">
        <w:rPr>
          <w:lang w:eastAsia="en-US" w:bidi="ar-SA"/>
        </w:rPr>
        <w:t>0</w:t>
      </w:r>
      <w:r w:rsidR="00DD35AE" w:rsidRPr="00B00960">
        <w:rPr>
          <w:lang w:eastAsia="en-US" w:bidi="ar-SA"/>
        </w:rPr>
        <w:br/>
        <w:t xml:space="preserve">arrayW </w:t>
      </w:r>
      <w:r w:rsidR="007F7538">
        <w:rPr>
          <w:lang w:eastAsia="en-US" w:bidi="ar-SA"/>
        </w:rPr>
        <w:tab/>
      </w:r>
      <w:r w:rsidR="00DD35AE" w:rsidRPr="00B00960">
        <w:rPr>
          <w:lang w:eastAsia="en-US" w:bidi="ar-SA"/>
        </w:rPr>
        <w:t xml:space="preserve">WORD </w:t>
      </w:r>
      <w:r w:rsidR="007F7538">
        <w:rPr>
          <w:lang w:eastAsia="en-US" w:bidi="ar-SA"/>
        </w:rPr>
        <w:tab/>
      </w:r>
      <w:r w:rsidR="00DD35AE" w:rsidRPr="00B00960">
        <w:rPr>
          <w:lang w:eastAsia="en-US" w:bidi="ar-SA"/>
        </w:rPr>
        <w:t>150, 250, 350</w:t>
      </w:r>
      <w:r w:rsidR="00DD35AE" w:rsidRPr="00B00960">
        <w:rPr>
          <w:lang w:eastAsia="en-US" w:bidi="ar-SA"/>
        </w:rPr>
        <w:br/>
        <w:t xml:space="preserve">arrayD </w:t>
      </w:r>
      <w:r w:rsidR="007F7538">
        <w:rPr>
          <w:lang w:eastAsia="en-US" w:bidi="ar-SA"/>
        </w:rPr>
        <w:tab/>
      </w:r>
      <w:r w:rsidR="00DD35AE" w:rsidRPr="00B00960">
        <w:rPr>
          <w:lang w:eastAsia="en-US" w:bidi="ar-SA"/>
        </w:rPr>
        <w:t xml:space="preserve">DWORD </w:t>
      </w:r>
      <w:r w:rsidR="007F7538">
        <w:rPr>
          <w:lang w:eastAsia="en-US" w:bidi="ar-SA"/>
        </w:rPr>
        <w:tab/>
      </w:r>
      <w:r w:rsidR="00DD35AE" w:rsidRPr="00B00960">
        <w:rPr>
          <w:lang w:eastAsia="en-US" w:bidi="ar-SA"/>
        </w:rPr>
        <w:t>600, 1200, 1800</w:t>
      </w:r>
    </w:p>
    <w:p w:rsidR="00DD35AE" w:rsidRPr="00B00960" w:rsidRDefault="00DD35AE" w:rsidP="00512E3D">
      <w:pPr>
        <w:pStyle w:val="NoSpacing"/>
        <w:rPr>
          <w:lang w:eastAsia="en-US" w:bidi="ar-SA"/>
        </w:rPr>
      </w:pPr>
    </w:p>
    <w:p w:rsidR="00BA5B30" w:rsidRDefault="00BA5B30" w:rsidP="00512E3D">
      <w:pPr>
        <w:pStyle w:val="NoSpacing"/>
        <w:rPr>
          <w:lang w:eastAsia="en-US" w:bidi="ar-SA"/>
        </w:rPr>
      </w:pPr>
      <w:r>
        <w:rPr>
          <w:lang w:eastAsia="en-US" w:bidi="ar-SA"/>
        </w:rPr>
        <w:t>For each array, add its 1</w:t>
      </w:r>
      <w:r w:rsidRPr="00BA5B30">
        <w:rPr>
          <w:vertAlign w:val="superscript"/>
          <w:lang w:eastAsia="en-US" w:bidi="ar-SA"/>
        </w:rPr>
        <w:t>st</w:t>
      </w:r>
      <w:r>
        <w:rPr>
          <w:lang w:eastAsia="en-US" w:bidi="ar-SA"/>
        </w:rPr>
        <w:t xml:space="preserve"> and last element using scale factors and display the result in a separate register.</w:t>
      </w:r>
    </w:p>
    <w:p w:rsidR="00BA5B30" w:rsidRDefault="00BA5B30">
      <w:pPr>
        <w:pStyle w:val="NoSpacing"/>
        <w:rPr>
          <w:lang w:eastAsia="en-US" w:bidi="ar-SA"/>
        </w:rPr>
      </w:pPr>
      <w:r>
        <w:rPr>
          <w:lang w:eastAsia="en-US" w:bidi="ar-SA"/>
        </w:rPr>
        <w:t>2. Initialize an array:</w:t>
      </w:r>
    </w:p>
    <w:p w:rsidR="00BA5B30" w:rsidRDefault="00BA5B30">
      <w:pPr>
        <w:pStyle w:val="NoSpacing"/>
        <w:rPr>
          <w:lang w:eastAsia="en-US" w:bidi="ar-SA"/>
        </w:rPr>
      </w:pPr>
      <w:r>
        <w:rPr>
          <w:lang w:eastAsia="en-US" w:bidi="ar-SA"/>
        </w:rPr>
        <w:t xml:space="preserve">arr </w:t>
      </w:r>
      <w:r w:rsidR="001C4C9A">
        <w:rPr>
          <w:lang w:eastAsia="en-US" w:bidi="ar-SA"/>
        </w:rPr>
        <w:tab/>
      </w:r>
      <w:r>
        <w:rPr>
          <w:lang w:eastAsia="en-US" w:bidi="ar-SA"/>
        </w:rPr>
        <w:t xml:space="preserve">DWORD </w:t>
      </w:r>
      <w:r w:rsidR="001C4C9A">
        <w:rPr>
          <w:lang w:eastAsia="en-US" w:bidi="ar-SA"/>
        </w:rPr>
        <w:tab/>
      </w:r>
      <w:r>
        <w:rPr>
          <w:lang w:eastAsia="en-US" w:bidi="ar-SA"/>
        </w:rPr>
        <w:t>1000, 2000, 4000, 6000</w:t>
      </w:r>
    </w:p>
    <w:p w:rsidR="00BA5B30" w:rsidRDefault="00BA5B30">
      <w:pPr>
        <w:pStyle w:val="NoSpacing"/>
        <w:rPr>
          <w:lang w:eastAsia="en-US" w:bidi="ar-SA"/>
        </w:rPr>
      </w:pPr>
    </w:p>
    <w:p w:rsidR="00BA5B30" w:rsidRDefault="00BA5B30">
      <w:pPr>
        <w:pStyle w:val="NoSpacing"/>
        <w:rPr>
          <w:lang w:eastAsia="en-US" w:bidi="ar-SA"/>
        </w:rPr>
      </w:pPr>
      <w:r>
        <w:rPr>
          <w:lang w:eastAsia="en-US" w:bidi="ar-SA"/>
        </w:rPr>
        <w:t xml:space="preserve">Initialize </w:t>
      </w:r>
      <w:r w:rsidR="001C4C9A">
        <w:rPr>
          <w:lang w:eastAsia="en-US" w:bidi="ar-SA"/>
        </w:rPr>
        <w:t xml:space="preserve">four different </w:t>
      </w:r>
      <w:r>
        <w:rPr>
          <w:lang w:eastAsia="en-US" w:bidi="ar-SA"/>
        </w:rPr>
        <w:t>pointer variables with each of the elements of this array.</w:t>
      </w:r>
    </w:p>
    <w:p w:rsidR="00BA5B30" w:rsidRDefault="00BA5B30">
      <w:pPr>
        <w:pStyle w:val="NoSpacing"/>
        <w:rPr>
          <w:lang w:eastAsia="en-US" w:bidi="ar-SA"/>
        </w:rPr>
      </w:pPr>
    </w:p>
    <w:p w:rsidR="00F03DB4" w:rsidRDefault="00BA5B30" w:rsidP="00F03DB4">
      <w:pPr>
        <w:pStyle w:val="NoSpacing"/>
        <w:rPr>
          <w:lang w:eastAsia="en-US" w:bidi="ar-SA"/>
        </w:rPr>
        <w:pPrChange w:id="17" w:author="asdf" w:date="2016-09-16T09:12:00Z">
          <w:pPr>
            <w:pStyle w:val="TimesNewroman"/>
          </w:pPr>
        </w:pPrChange>
      </w:pPr>
      <w:r>
        <w:rPr>
          <w:lang w:eastAsia="en-US" w:bidi="ar-SA"/>
        </w:rPr>
        <w:t>3</w:t>
      </w:r>
      <w:r w:rsidR="004E21A7">
        <w:rPr>
          <w:lang w:eastAsia="en-US" w:bidi="ar-SA"/>
        </w:rPr>
        <w:t xml:space="preserve">. </w:t>
      </w:r>
      <w:r w:rsidR="0035558A">
        <w:rPr>
          <w:lang w:eastAsia="en-US" w:bidi="ar-SA"/>
        </w:rPr>
        <w:t>Use a loop with direct or indirect addressing to reverse the elements of an integer array in place. Do not copy elements to any other array. Use SIZEOF, TYPE and LENGTHOF operators to make program flexible.</w:t>
      </w:r>
    </w:p>
    <w:p w:rsidR="0035558A" w:rsidRDefault="0035558A">
      <w:pPr>
        <w:pStyle w:val="TimesNewroman"/>
      </w:pPr>
    </w:p>
    <w:p w:rsidR="00AC6955" w:rsidRDefault="0035558A" w:rsidP="0035558A">
      <w:pPr>
        <w:pStyle w:val="TimesNewroman"/>
      </w:pPr>
      <w:r>
        <w:t>4</w:t>
      </w:r>
      <w:r w:rsidR="004E21A7">
        <w:t xml:space="preserve">. </w:t>
      </w:r>
      <w:r>
        <w:t>Write a program that uses a loop to calculate</w:t>
      </w:r>
      <w:r w:rsidR="001C4C9A">
        <w:t xml:space="preserve"> the</w:t>
      </w:r>
      <w:r>
        <w:t xml:space="preserve"> first </w:t>
      </w:r>
      <w:r w:rsidR="00552773">
        <w:t>ten</w:t>
      </w:r>
      <w:r>
        <w:t xml:space="preserve"> numbers of Fibonacci sequence.</w:t>
      </w:r>
    </w:p>
    <w:p w:rsidR="00AC6955" w:rsidRDefault="00AC6955">
      <w:pPr>
        <w:pStyle w:val="TimesNewroman"/>
      </w:pPr>
    </w:p>
    <w:p w:rsidR="006C6A33" w:rsidRDefault="006C6A33">
      <w:pPr>
        <w:pStyle w:val="TimesNewroman"/>
      </w:pPr>
      <w:r>
        <w:t>5. Write a program to sort the following array using Bubble Sort algorithm:</w:t>
      </w:r>
    </w:p>
    <w:p w:rsidR="006C6A33" w:rsidRDefault="006C6A33">
      <w:pPr>
        <w:pStyle w:val="TimesNewroman"/>
      </w:pPr>
    </w:p>
    <w:p w:rsidR="006C6A33" w:rsidRDefault="006C6A33">
      <w:pPr>
        <w:pStyle w:val="TimesNewroman"/>
      </w:pPr>
      <w:r>
        <w:rPr>
          <w:lang w:eastAsia="en-US" w:bidi="ar-SA"/>
        </w:rPr>
        <w:t>myArray</w:t>
      </w:r>
      <w:r>
        <w:rPr>
          <w:lang w:eastAsia="en-US" w:bidi="ar-SA"/>
        </w:rPr>
        <w:tab/>
      </w:r>
      <w:r>
        <w:rPr>
          <w:lang w:eastAsia="en-US" w:bidi="ar-SA"/>
        </w:rPr>
        <w:tab/>
      </w:r>
      <w:r w:rsidRPr="00B00960">
        <w:rPr>
          <w:lang w:eastAsia="en-US" w:bidi="ar-SA"/>
        </w:rPr>
        <w:t xml:space="preserve">BYTE </w:t>
      </w:r>
      <w:r>
        <w:rPr>
          <w:lang w:eastAsia="en-US" w:bidi="ar-SA"/>
        </w:rPr>
        <w:tab/>
      </w:r>
      <w:r>
        <w:rPr>
          <w:lang w:eastAsia="en-US" w:bidi="ar-SA"/>
        </w:rPr>
        <w:tab/>
        <w:t>1</w:t>
      </w:r>
      <w:r w:rsidR="00B70D84">
        <w:rPr>
          <w:lang w:eastAsia="en-US" w:bidi="ar-SA"/>
        </w:rPr>
        <w:t>5</w:t>
      </w:r>
      <w:r w:rsidRPr="00B00960">
        <w:rPr>
          <w:lang w:eastAsia="en-US" w:bidi="ar-SA"/>
        </w:rPr>
        <w:t xml:space="preserve">, </w:t>
      </w:r>
      <w:r w:rsidR="00B70D84">
        <w:rPr>
          <w:lang w:eastAsia="en-US" w:bidi="ar-SA"/>
        </w:rPr>
        <w:t>10</w:t>
      </w:r>
      <w:r w:rsidRPr="00B00960">
        <w:rPr>
          <w:lang w:eastAsia="en-US" w:bidi="ar-SA"/>
        </w:rPr>
        <w:t xml:space="preserve">, </w:t>
      </w:r>
      <w:r w:rsidR="00B70D84">
        <w:rPr>
          <w:lang w:eastAsia="en-US" w:bidi="ar-SA"/>
        </w:rPr>
        <w:t>25, 20</w:t>
      </w:r>
      <w:r>
        <w:rPr>
          <w:lang w:eastAsia="en-US" w:bidi="ar-SA"/>
        </w:rPr>
        <w:t>, 30</w:t>
      </w:r>
      <w:r w:rsidRPr="00B00960">
        <w:rPr>
          <w:lang w:eastAsia="en-US" w:bidi="ar-SA"/>
        </w:rPr>
        <w:br/>
      </w:r>
    </w:p>
    <w:p w:rsidR="00B17BAE" w:rsidRDefault="00B17BAE">
      <w:pPr>
        <w:pStyle w:val="TimesNewroman"/>
      </w:pPr>
    </w:p>
    <w:sectPr w:rsidR="00B17BAE" w:rsidSect="00AC6955">
      <w:headerReference w:type="default" r:id="rId9"/>
      <w:pgSz w:w="12240" w:h="15840"/>
      <w:pgMar w:top="777" w:right="1440" w:bottom="1440" w:left="1440" w:header="72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9A8" w:rsidRDefault="002C79A8" w:rsidP="00AC6955">
      <w:r>
        <w:separator/>
      </w:r>
    </w:p>
  </w:endnote>
  <w:endnote w:type="continuationSeparator" w:id="1">
    <w:p w:rsidR="002C79A8" w:rsidRDefault="002C79A8" w:rsidP="00AC69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9A8" w:rsidRDefault="002C79A8" w:rsidP="00AC6955">
      <w:r>
        <w:separator/>
      </w:r>
    </w:p>
  </w:footnote>
  <w:footnote w:type="continuationSeparator" w:id="1">
    <w:p w:rsidR="002C79A8" w:rsidRDefault="002C79A8" w:rsidP="00AC6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955" w:rsidRDefault="004E21A7">
    <w:pPr>
      <w:pStyle w:val="Header"/>
      <w:pBdr>
        <w:top w:val="nil"/>
        <w:left w:val="nil"/>
        <w:bottom w:val="thickThinSmallGap" w:sz="24" w:space="1" w:color="622423"/>
        <w:right w:val="nil"/>
      </w:pBdr>
      <w:spacing w:line="276" w:lineRule="auto"/>
      <w:jc w:val="center"/>
      <w:rPr>
        <w:rFonts w:eastAsia="Times New Roman" w:cs="Calibri"/>
      </w:rPr>
    </w:pPr>
    <w:r>
      <w:rPr>
        <w:rFonts w:eastAsia="Times New Roman" w:cs="Calibri"/>
      </w:rPr>
      <w:t>E</w:t>
    </w:r>
    <w:r w:rsidR="00A155DF">
      <w:rPr>
        <w:rFonts w:eastAsia="Times New Roman" w:cs="Calibri"/>
      </w:rPr>
      <w:t>L</w:t>
    </w:r>
    <w:r>
      <w:rPr>
        <w:rFonts w:eastAsia="Times New Roman" w:cs="Calibri"/>
      </w:rPr>
      <w:t>-213</w:t>
    </w:r>
    <w:r w:rsidR="00A155DF">
      <w:rPr>
        <w:rFonts w:eastAsia="Times New Roman" w:cs="Calibri"/>
      </w:rPr>
      <w:t xml:space="preserve"> </w:t>
    </w:r>
    <w:r>
      <w:rPr>
        <w:rFonts w:eastAsia="Times New Roman" w:cs="Calibri"/>
      </w:rPr>
      <w:t>Computer Organization &amp; Assembly Language Lab</w:t>
    </w:r>
  </w:p>
  <w:p w:rsidR="00AC6955" w:rsidRDefault="00AC6955">
    <w:pPr>
      <w:pStyle w:val="Heade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CC3"/>
    <w:multiLevelType w:val="multilevel"/>
    <w:tmpl w:val="9F2A800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
    <w:nsid w:val="2A011370"/>
    <w:multiLevelType w:val="multilevel"/>
    <w:tmpl w:val="D6F4D9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nsid w:val="609626A8"/>
    <w:multiLevelType w:val="multilevel"/>
    <w:tmpl w:val="4844AEC2"/>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nsid w:val="63A15CA7"/>
    <w:multiLevelType w:val="multilevel"/>
    <w:tmpl w:val="8A30D632"/>
    <w:lvl w:ilvl="0">
      <w:start w:val="1"/>
      <w:numFmt w:val="bullet"/>
      <w:lvlText w:val="l"/>
      <w:lvlJc w:val="left"/>
      <w:pPr>
        <w:ind w:left="720" w:hanging="360"/>
      </w:pPr>
      <w:rPr>
        <w:rFonts w:ascii="Wingdings" w:hAnsi="Wingdings" w:cs="Wingdings" w:hint="default"/>
      </w:rPr>
    </w:lvl>
    <w:lvl w:ilvl="1">
      <w:numFmt w:val="decimal"/>
      <w:lvlText w:val="%2"/>
      <w:lvlJc w:val="left"/>
      <w:pPr>
        <w:ind w:left="1080" w:hanging="360"/>
      </w:pPr>
    </w:lvl>
    <w:lvl w:ilvl="2">
      <w:numFmt w:val="decimal"/>
      <w:lvlText w:val="%3"/>
      <w:lvlJc w:val="left"/>
      <w:pPr>
        <w:ind w:left="1440" w:hanging="360"/>
      </w:pPr>
    </w:lvl>
    <w:lvl w:ilvl="3">
      <w:numFmt w:val="decimal"/>
      <w:lvlText w:val="%4"/>
      <w:lvlJc w:val="left"/>
      <w:pPr>
        <w:ind w:left="1800" w:hanging="360"/>
      </w:pPr>
    </w:lvl>
    <w:lvl w:ilvl="4">
      <w:numFmt w:val="decimal"/>
      <w:lvlText w:val="%5"/>
      <w:lvlJc w:val="left"/>
      <w:pPr>
        <w:ind w:left="2160" w:hanging="360"/>
      </w:pPr>
    </w:lvl>
    <w:lvl w:ilvl="5">
      <w:numFmt w:val="decimal"/>
      <w:lvlText w:val="%6"/>
      <w:lvlJc w:val="left"/>
      <w:pPr>
        <w:ind w:left="2520" w:hanging="360"/>
      </w:pPr>
    </w:lvl>
    <w:lvl w:ilvl="6">
      <w:numFmt w:val="decimal"/>
      <w:lvlText w:val="%7"/>
      <w:lvlJc w:val="left"/>
      <w:pPr>
        <w:ind w:left="2880" w:hanging="360"/>
      </w:pPr>
    </w:lvl>
    <w:lvl w:ilvl="7">
      <w:numFmt w:val="decimal"/>
      <w:lvlText w:val="%8"/>
      <w:lvlJc w:val="left"/>
      <w:pPr>
        <w:ind w:left="3240" w:hanging="360"/>
      </w:pPr>
    </w:lvl>
    <w:lvl w:ilvl="8">
      <w:numFmt w:val="decimal"/>
      <w:lvlText w:val="%9"/>
      <w:lvlJc w:val="left"/>
      <w:pPr>
        <w:ind w:left="3600" w:hanging="360"/>
      </w:pPr>
    </w:lvl>
  </w:abstractNum>
  <w:abstractNum w:abstractNumId="4">
    <w:nsid w:val="64CC22AE"/>
    <w:multiLevelType w:val="multilevel"/>
    <w:tmpl w:val="5DAE5DF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5">
    <w:nsid w:val="65374BA5"/>
    <w:multiLevelType w:val="multilevel"/>
    <w:tmpl w:val="85C08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6395EA5"/>
    <w:multiLevelType w:val="multilevel"/>
    <w:tmpl w:val="339E81A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7">
    <w:nsid w:val="66E70349"/>
    <w:multiLevelType w:val="multilevel"/>
    <w:tmpl w:val="8D3CC4EA"/>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num w:numId="1">
    <w:abstractNumId w:val="3"/>
  </w:num>
  <w:num w:numId="2">
    <w:abstractNumId w:val="6"/>
  </w:num>
  <w:num w:numId="3">
    <w:abstractNumId w:val="1"/>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6955"/>
    <w:rsid w:val="00025536"/>
    <w:rsid w:val="00047910"/>
    <w:rsid w:val="0008043E"/>
    <w:rsid w:val="00192DE6"/>
    <w:rsid w:val="001A0843"/>
    <w:rsid w:val="001C4C9A"/>
    <w:rsid w:val="001E4CA3"/>
    <w:rsid w:val="00221696"/>
    <w:rsid w:val="002C79A8"/>
    <w:rsid w:val="0035558A"/>
    <w:rsid w:val="00391251"/>
    <w:rsid w:val="00411720"/>
    <w:rsid w:val="0041237E"/>
    <w:rsid w:val="004213BA"/>
    <w:rsid w:val="004920AE"/>
    <w:rsid w:val="004E21A7"/>
    <w:rsid w:val="00503B43"/>
    <w:rsid w:val="00512E3D"/>
    <w:rsid w:val="00552773"/>
    <w:rsid w:val="005700F0"/>
    <w:rsid w:val="005B652E"/>
    <w:rsid w:val="00650B34"/>
    <w:rsid w:val="006C6A33"/>
    <w:rsid w:val="007023A9"/>
    <w:rsid w:val="00710230"/>
    <w:rsid w:val="00731A7E"/>
    <w:rsid w:val="007F7538"/>
    <w:rsid w:val="00836082"/>
    <w:rsid w:val="008562D3"/>
    <w:rsid w:val="00875B9F"/>
    <w:rsid w:val="008A2898"/>
    <w:rsid w:val="008E203F"/>
    <w:rsid w:val="00A155DF"/>
    <w:rsid w:val="00AC6955"/>
    <w:rsid w:val="00B00960"/>
    <w:rsid w:val="00B17BAE"/>
    <w:rsid w:val="00B24217"/>
    <w:rsid w:val="00B70D84"/>
    <w:rsid w:val="00BA5B30"/>
    <w:rsid w:val="00C15C01"/>
    <w:rsid w:val="00C35973"/>
    <w:rsid w:val="00C7700B"/>
    <w:rsid w:val="00CB361C"/>
    <w:rsid w:val="00DB65E4"/>
    <w:rsid w:val="00DD35AE"/>
    <w:rsid w:val="00E004F2"/>
    <w:rsid w:val="00E00852"/>
    <w:rsid w:val="00E82833"/>
    <w:rsid w:val="00F03DB4"/>
    <w:rsid w:val="00F265A3"/>
    <w:rsid w:val="00FE0BD3"/>
    <w:rsid w:val="00FE5D74"/>
    <w:rsid w:val="00FE6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6955"/>
    <w:pPr>
      <w:widowControl w:val="0"/>
      <w:suppressAutoHyphens/>
    </w:pPr>
  </w:style>
  <w:style w:type="paragraph" w:styleId="Heading1">
    <w:name w:val="heading 1"/>
    <w:basedOn w:val="Heading"/>
    <w:rsid w:val="00AC6955"/>
    <w:pPr>
      <w:widowControl/>
      <w:spacing w:after="60"/>
      <w:outlineLvl w:val="0"/>
    </w:pPr>
    <w:rPr>
      <w:rFonts w:ascii="Cambria" w:hAnsi="Cambria" w:cs="Times New Roman"/>
      <w:b/>
      <w:bCs/>
      <w:sz w:val="32"/>
      <w:szCs w:val="32"/>
      <w:lang w:eastAsia="en-US" w:bidi="ar-SA"/>
    </w:rPr>
  </w:style>
  <w:style w:type="paragraph" w:styleId="Heading2">
    <w:name w:val="heading 2"/>
    <w:basedOn w:val="Heading"/>
    <w:rsid w:val="00AC6955"/>
    <w:pPr>
      <w:widowControl/>
      <w:spacing w:after="60"/>
      <w:ind w:left="720"/>
      <w:outlineLvl w:val="1"/>
    </w:pPr>
    <w:rPr>
      <w:rFonts w:ascii="Cambria" w:hAnsi="Cambria" w:cs="Times New Roman"/>
      <w:b/>
      <w:bCs/>
      <w:i/>
      <w:iCs/>
      <w:lang w:eastAsia="en-US" w:bidi="ar-SA"/>
    </w:rPr>
  </w:style>
  <w:style w:type="paragraph" w:styleId="Heading3">
    <w:name w:val="heading 3"/>
    <w:basedOn w:val="Heading"/>
    <w:rsid w:val="00AC6955"/>
    <w:pPr>
      <w:widowControl/>
      <w:spacing w:after="60"/>
      <w:ind w:left="1440"/>
      <w:outlineLvl w:val="2"/>
    </w:pPr>
    <w:rPr>
      <w:rFonts w:ascii="Cambria" w:hAnsi="Cambria" w:cs="Times New Roman"/>
      <w:b/>
      <w:bCs/>
      <w:sz w:val="26"/>
      <w:szCs w:val="26"/>
      <w:lang w:eastAsia="en-US" w:bidi="ar-SA"/>
    </w:rPr>
  </w:style>
  <w:style w:type="paragraph" w:styleId="Heading4">
    <w:name w:val="heading 4"/>
    <w:basedOn w:val="Heading"/>
    <w:rsid w:val="00AC6955"/>
    <w:pPr>
      <w:widowControl/>
      <w:spacing w:after="60"/>
      <w:ind w:left="2160"/>
      <w:outlineLvl w:val="3"/>
    </w:pPr>
    <w:rPr>
      <w:rFonts w:ascii="Calibri" w:hAnsi="Calibri" w:cs="Times New Roman"/>
      <w:b/>
      <w:bCs/>
      <w:lang w:eastAsia="en-US" w:bidi="ar-SA"/>
    </w:rPr>
  </w:style>
  <w:style w:type="paragraph" w:styleId="Heading5">
    <w:name w:val="heading 5"/>
    <w:basedOn w:val="Heading"/>
    <w:rsid w:val="00AC6955"/>
    <w:pPr>
      <w:widowControl/>
      <w:spacing w:after="60"/>
      <w:ind w:left="2880"/>
      <w:outlineLvl w:val="4"/>
    </w:pPr>
    <w:rPr>
      <w:rFonts w:ascii="Calibri" w:hAnsi="Calibri" w:cs="Times New Roman"/>
      <w:b/>
      <w:bCs/>
      <w:i/>
      <w:iCs/>
      <w:sz w:val="26"/>
      <w:szCs w:val="26"/>
      <w:lang w:eastAsia="en-US" w:bidi="ar-SA"/>
    </w:rPr>
  </w:style>
  <w:style w:type="paragraph" w:styleId="Heading6">
    <w:name w:val="heading 6"/>
    <w:basedOn w:val="Heading"/>
    <w:rsid w:val="00AC6955"/>
    <w:pPr>
      <w:widowControl/>
      <w:spacing w:after="60"/>
      <w:ind w:left="3600"/>
      <w:outlineLvl w:val="5"/>
    </w:pPr>
    <w:rPr>
      <w:rFonts w:ascii="Calibri" w:hAnsi="Calibri" w:cs="Times New Roman"/>
      <w:b/>
      <w:bCs/>
      <w:sz w:val="22"/>
      <w:szCs w:val="22"/>
      <w:lang w:eastAsia="en-US" w:bidi="ar-SA"/>
    </w:rPr>
  </w:style>
  <w:style w:type="paragraph" w:styleId="Heading7">
    <w:name w:val="heading 7"/>
    <w:basedOn w:val="Heading"/>
    <w:rsid w:val="00AC6955"/>
    <w:pPr>
      <w:widowControl/>
      <w:spacing w:after="60"/>
      <w:ind w:left="4320"/>
      <w:outlineLvl w:val="6"/>
    </w:pPr>
    <w:rPr>
      <w:rFonts w:ascii="Calibri" w:hAnsi="Calibri" w:cs="Times New Roman"/>
      <w:sz w:val="24"/>
      <w:szCs w:val="24"/>
      <w:lang w:eastAsia="en-US" w:bidi="ar-SA"/>
    </w:rPr>
  </w:style>
  <w:style w:type="paragraph" w:styleId="Heading8">
    <w:name w:val="heading 8"/>
    <w:basedOn w:val="Heading"/>
    <w:rsid w:val="00AC6955"/>
    <w:pPr>
      <w:widowControl/>
      <w:spacing w:after="60"/>
      <w:ind w:left="5040"/>
      <w:outlineLvl w:val="7"/>
    </w:pPr>
    <w:rPr>
      <w:rFonts w:ascii="Calibri" w:hAnsi="Calibri" w:cs="Times New Roman"/>
      <w:i/>
      <w:iCs/>
      <w:sz w:val="24"/>
      <w:szCs w:val="24"/>
      <w:lang w:eastAsia="en-US" w:bidi="ar-SA"/>
    </w:rPr>
  </w:style>
  <w:style w:type="paragraph" w:styleId="Heading9">
    <w:name w:val="heading 9"/>
    <w:basedOn w:val="Heading"/>
    <w:rsid w:val="00AC6955"/>
    <w:pPr>
      <w:widowControl/>
      <w:spacing w:after="60"/>
      <w:ind w:left="5760"/>
      <w:outlineLvl w:val="8"/>
    </w:pPr>
    <w:rPr>
      <w:rFonts w:ascii="Cambria" w:hAnsi="Cambria"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C6955"/>
    <w:rPr>
      <w:rFonts w:ascii="Cambria" w:hAnsi="Cambria" w:cs="Times New Roman"/>
      <w:b/>
      <w:bCs/>
      <w:sz w:val="32"/>
      <w:szCs w:val="32"/>
    </w:rPr>
  </w:style>
  <w:style w:type="character" w:customStyle="1" w:styleId="Heading2Char">
    <w:name w:val="Heading 2 Char"/>
    <w:basedOn w:val="DefaultParagraphFont"/>
    <w:rsid w:val="00AC6955"/>
    <w:rPr>
      <w:rFonts w:ascii="Cambria" w:hAnsi="Cambria" w:cs="Times New Roman"/>
      <w:b/>
      <w:bCs/>
      <w:i/>
      <w:iCs/>
      <w:sz w:val="28"/>
      <w:szCs w:val="28"/>
    </w:rPr>
  </w:style>
  <w:style w:type="character" w:customStyle="1" w:styleId="Heading3Char">
    <w:name w:val="Heading 3 Char"/>
    <w:basedOn w:val="DefaultParagraphFont"/>
    <w:rsid w:val="00AC6955"/>
    <w:rPr>
      <w:rFonts w:ascii="Cambria" w:hAnsi="Cambria" w:cs="Times New Roman"/>
      <w:b/>
      <w:bCs/>
      <w:sz w:val="26"/>
      <w:szCs w:val="26"/>
    </w:rPr>
  </w:style>
  <w:style w:type="character" w:customStyle="1" w:styleId="Heading4Char">
    <w:name w:val="Heading 4 Char"/>
    <w:basedOn w:val="DefaultParagraphFont"/>
    <w:rsid w:val="00AC6955"/>
    <w:rPr>
      <w:rFonts w:cs="Times New Roman"/>
      <w:b/>
      <w:bCs/>
      <w:sz w:val="28"/>
      <w:szCs w:val="28"/>
    </w:rPr>
  </w:style>
  <w:style w:type="character" w:customStyle="1" w:styleId="Heading5Char">
    <w:name w:val="Heading 5 Char"/>
    <w:basedOn w:val="DefaultParagraphFont"/>
    <w:rsid w:val="00AC6955"/>
    <w:rPr>
      <w:rFonts w:cs="Times New Roman"/>
      <w:b/>
      <w:bCs/>
      <w:i/>
      <w:iCs/>
      <w:sz w:val="26"/>
      <w:szCs w:val="26"/>
    </w:rPr>
  </w:style>
  <w:style w:type="character" w:customStyle="1" w:styleId="Heading6Char">
    <w:name w:val="Heading 6 Char"/>
    <w:basedOn w:val="DefaultParagraphFont"/>
    <w:rsid w:val="00AC6955"/>
    <w:rPr>
      <w:rFonts w:cs="Times New Roman"/>
      <w:b/>
      <w:bCs/>
    </w:rPr>
  </w:style>
  <w:style w:type="character" w:customStyle="1" w:styleId="Heading7Char">
    <w:name w:val="Heading 7 Char"/>
    <w:basedOn w:val="DefaultParagraphFont"/>
    <w:rsid w:val="00AC6955"/>
    <w:rPr>
      <w:rFonts w:cs="Times New Roman"/>
      <w:sz w:val="24"/>
      <w:szCs w:val="24"/>
    </w:rPr>
  </w:style>
  <w:style w:type="character" w:customStyle="1" w:styleId="Heading8Char">
    <w:name w:val="Heading 8 Char"/>
    <w:basedOn w:val="DefaultParagraphFont"/>
    <w:rsid w:val="00AC6955"/>
    <w:rPr>
      <w:rFonts w:cs="Times New Roman"/>
      <w:i/>
      <w:iCs/>
      <w:sz w:val="24"/>
      <w:szCs w:val="24"/>
    </w:rPr>
  </w:style>
  <w:style w:type="character" w:customStyle="1" w:styleId="Heading9Char">
    <w:name w:val="Heading 9 Char"/>
    <w:basedOn w:val="DefaultParagraphFont"/>
    <w:rsid w:val="00AC6955"/>
    <w:rPr>
      <w:rFonts w:ascii="Cambria" w:hAnsi="Cambria" w:cs="Times New Roman"/>
    </w:rPr>
  </w:style>
  <w:style w:type="character" w:customStyle="1" w:styleId="HeaderChar">
    <w:name w:val="Header Char"/>
    <w:basedOn w:val="DefaultParagraphFont"/>
    <w:rsid w:val="00AC6955"/>
    <w:rPr>
      <w:rFonts w:cs="Times New Roman"/>
    </w:rPr>
  </w:style>
  <w:style w:type="character" w:customStyle="1" w:styleId="FooterChar">
    <w:name w:val="Footer Char"/>
    <w:basedOn w:val="DefaultParagraphFont"/>
    <w:rsid w:val="00AC6955"/>
    <w:rPr>
      <w:rFonts w:cs="Times New Roman"/>
    </w:rPr>
  </w:style>
  <w:style w:type="character" w:customStyle="1" w:styleId="BalloonTextChar">
    <w:name w:val="Balloon Text Char"/>
    <w:basedOn w:val="DefaultParagraphFont"/>
    <w:rsid w:val="00AC6955"/>
    <w:rPr>
      <w:rFonts w:ascii="Tahoma" w:hAnsi="Tahoma" w:cs="Tahoma"/>
      <w:sz w:val="16"/>
      <w:szCs w:val="16"/>
    </w:rPr>
  </w:style>
  <w:style w:type="character" w:customStyle="1" w:styleId="ListLabel1">
    <w:name w:val="ListLabel 1"/>
    <w:rsid w:val="00AC6955"/>
    <w:rPr>
      <w:rFonts w:ascii="Liberation Serif" w:hAnsi="Liberation Serif" w:cs="Times New Roman"/>
    </w:rPr>
  </w:style>
  <w:style w:type="character" w:customStyle="1" w:styleId="ListLabel2">
    <w:name w:val="ListLabel 2"/>
    <w:rsid w:val="00AC6955"/>
    <w:rPr>
      <w:rFonts w:ascii="Liberation Serif" w:hAnsi="Liberation Serif" w:cs="Cambria"/>
    </w:rPr>
  </w:style>
  <w:style w:type="character" w:customStyle="1" w:styleId="ListLabel3">
    <w:name w:val="ListLabel 3"/>
    <w:rsid w:val="00AC6955"/>
    <w:rPr>
      <w:rFonts w:ascii="Liberation Serif" w:hAnsi="Liberation Serif"/>
    </w:rPr>
  </w:style>
  <w:style w:type="paragraph" w:customStyle="1" w:styleId="Heading">
    <w:name w:val="Heading"/>
    <w:basedOn w:val="Normal"/>
    <w:next w:val="TextBody"/>
    <w:rsid w:val="00AC6955"/>
    <w:pPr>
      <w:keepNext/>
      <w:spacing w:before="240" w:after="120"/>
    </w:pPr>
    <w:rPr>
      <w:rFonts w:ascii="Liberation Sans" w:hAnsi="Liberation Sans"/>
      <w:sz w:val="28"/>
      <w:szCs w:val="28"/>
    </w:rPr>
  </w:style>
  <w:style w:type="paragraph" w:customStyle="1" w:styleId="TextBody">
    <w:name w:val="Text Body"/>
    <w:basedOn w:val="Normal"/>
    <w:rsid w:val="00AC6955"/>
    <w:pPr>
      <w:spacing w:after="140" w:line="288" w:lineRule="auto"/>
    </w:pPr>
  </w:style>
  <w:style w:type="paragraph" w:styleId="List">
    <w:name w:val="List"/>
    <w:basedOn w:val="TextBody"/>
    <w:rsid w:val="00AC6955"/>
  </w:style>
  <w:style w:type="paragraph" w:styleId="Caption">
    <w:name w:val="caption"/>
    <w:basedOn w:val="Normal"/>
    <w:rsid w:val="00AC6955"/>
    <w:pPr>
      <w:suppressLineNumbers/>
      <w:spacing w:before="120" w:after="120"/>
    </w:pPr>
    <w:rPr>
      <w:i/>
      <w:iCs/>
    </w:rPr>
  </w:style>
  <w:style w:type="paragraph" w:customStyle="1" w:styleId="Index">
    <w:name w:val="Index"/>
    <w:basedOn w:val="Normal"/>
    <w:rsid w:val="00AC6955"/>
    <w:pPr>
      <w:suppressLineNumbers/>
    </w:pPr>
  </w:style>
  <w:style w:type="paragraph" w:styleId="Header">
    <w:name w:val="head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Footer">
    <w:name w:val="foot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BalloonText">
    <w:name w:val="Balloon Text"/>
    <w:rsid w:val="00AC6955"/>
    <w:pPr>
      <w:suppressAutoHyphens/>
    </w:pPr>
    <w:rPr>
      <w:rFonts w:ascii="Tahoma" w:hAnsi="Tahoma" w:cs="Tahoma"/>
      <w:sz w:val="16"/>
      <w:szCs w:val="16"/>
      <w:lang w:eastAsia="en-US" w:bidi="ar-SA"/>
    </w:rPr>
  </w:style>
  <w:style w:type="paragraph" w:customStyle="1" w:styleId="Quotations">
    <w:name w:val="Quotations"/>
    <w:basedOn w:val="Normal"/>
    <w:rsid w:val="00AC6955"/>
  </w:style>
  <w:style w:type="paragraph" w:styleId="Title">
    <w:name w:val="Title"/>
    <w:basedOn w:val="Heading"/>
    <w:rsid w:val="00AC6955"/>
  </w:style>
  <w:style w:type="paragraph" w:styleId="Subtitle">
    <w:name w:val="Subtitle"/>
    <w:basedOn w:val="Heading"/>
    <w:rsid w:val="00AC6955"/>
  </w:style>
  <w:style w:type="paragraph" w:customStyle="1" w:styleId="TimesNewroman">
    <w:name w:val="Times New roman"/>
    <w:basedOn w:val="Normal"/>
    <w:rsid w:val="00AC6955"/>
    <w:pPr>
      <w:spacing w:line="237" w:lineRule="auto"/>
    </w:pPr>
  </w:style>
  <w:style w:type="paragraph" w:styleId="NoSpacing">
    <w:name w:val="No Spacing"/>
    <w:uiPriority w:val="1"/>
    <w:qFormat/>
    <w:rsid w:val="00710230"/>
    <w:pPr>
      <w:widowControl w:val="0"/>
      <w:suppressAutoHyphens/>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C86B2-39A7-4FF9-ADAD-5CCA8720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EL-213Computer Organization &amp; Assembly Language Lab</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EL-213Computer Organization &amp; Assembly Language Lab</dc:title>
  <dc:subject/>
  <dc:creator>zain.hassan</dc:creator>
  <cp:keywords/>
  <dc:description/>
  <cp:lastModifiedBy>Syed Zain-Ul-Hassan</cp:lastModifiedBy>
  <cp:revision>33</cp:revision>
  <dcterms:created xsi:type="dcterms:W3CDTF">2016-09-06T12:33:00Z</dcterms:created>
  <dcterms:modified xsi:type="dcterms:W3CDTF">2017-09-25T07:51:00Z</dcterms:modified>
  <dc:language>en-US</dc:language>
</cp:coreProperties>
</file>